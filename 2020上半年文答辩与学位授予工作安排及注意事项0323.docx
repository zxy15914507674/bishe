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4" w:rsidRPr="00245121" w:rsidRDefault="009F458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2020年上半年</w:t>
      </w:r>
      <w:r w:rsidR="00274EBD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研究生学位论文</w:t>
      </w:r>
      <w:r w:rsidR="00245121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评阅、</w:t>
      </w:r>
      <w:r w:rsidR="00274EBD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答辩</w:t>
      </w:r>
      <w:r w:rsidR="00245121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及学位授予</w:t>
      </w:r>
      <w:r w:rsidR="00F91FFE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工作</w:t>
      </w:r>
      <w:r w:rsidR="00557EA1">
        <w:rPr>
          <w:rFonts w:asciiTheme="majorEastAsia" w:eastAsiaTheme="majorEastAsia" w:hAnsiTheme="majorEastAsia" w:cstheme="majorEastAsia" w:hint="eastAsia"/>
          <w:sz w:val="36"/>
          <w:szCs w:val="36"/>
        </w:rPr>
        <w:t>、</w:t>
      </w:r>
      <w:r w:rsidR="00F91FFE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时间</w:t>
      </w:r>
      <w:r w:rsidR="00274EBD" w:rsidRPr="00245121">
        <w:rPr>
          <w:rFonts w:asciiTheme="majorEastAsia" w:eastAsiaTheme="majorEastAsia" w:hAnsiTheme="majorEastAsia" w:cstheme="majorEastAsia" w:hint="eastAsia"/>
          <w:sz w:val="36"/>
          <w:szCs w:val="36"/>
        </w:rPr>
        <w:t>安排</w:t>
      </w:r>
      <w:r w:rsidR="00557EA1">
        <w:rPr>
          <w:rFonts w:asciiTheme="majorEastAsia" w:eastAsiaTheme="majorEastAsia" w:hAnsiTheme="majorEastAsia" w:cstheme="majorEastAsia" w:hint="eastAsia"/>
          <w:sz w:val="36"/>
          <w:szCs w:val="36"/>
        </w:rPr>
        <w:t>及注意事项</w:t>
      </w:r>
    </w:p>
    <w:p w:rsidR="00CB0C44" w:rsidRDefault="00CB0C44"/>
    <w:p w:rsidR="00CB0C44" w:rsidRPr="00683A67" w:rsidRDefault="00CC2F93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</w:t>
      </w:r>
      <w:r w:rsidR="00245121">
        <w:rPr>
          <w:rFonts w:ascii="宋体" w:eastAsia="宋体" w:hAnsi="宋体" w:hint="eastAsia"/>
          <w:szCs w:val="21"/>
        </w:rPr>
        <w:t>相关</w:t>
      </w:r>
      <w:r w:rsidR="00274EBD" w:rsidRPr="00683A67">
        <w:rPr>
          <w:rFonts w:ascii="宋体" w:eastAsia="宋体" w:hAnsi="宋体" w:hint="eastAsia"/>
          <w:szCs w:val="21"/>
        </w:rPr>
        <w:t>工作</w:t>
      </w:r>
      <w:r w:rsidR="00876938">
        <w:rPr>
          <w:rFonts w:ascii="宋体" w:eastAsia="宋体" w:hAnsi="宋体" w:hint="eastAsia"/>
          <w:szCs w:val="21"/>
        </w:rPr>
        <w:t>、</w:t>
      </w:r>
      <w:r w:rsidR="00274EBD" w:rsidRPr="00683A67">
        <w:rPr>
          <w:rFonts w:ascii="宋体" w:eastAsia="宋体" w:hAnsi="宋体" w:hint="eastAsia"/>
          <w:szCs w:val="21"/>
        </w:rPr>
        <w:t>时间安排</w:t>
      </w:r>
      <w:r w:rsidR="00992FF4">
        <w:rPr>
          <w:rFonts w:ascii="宋体" w:eastAsia="宋体" w:hAnsi="宋体" w:hint="eastAsia"/>
          <w:szCs w:val="21"/>
        </w:rPr>
        <w:t>及注意事项</w:t>
      </w:r>
      <w:r w:rsidR="00F91FFE" w:rsidRPr="00683A67">
        <w:rPr>
          <w:rFonts w:ascii="宋体" w:eastAsia="宋体" w:hAnsi="宋体" w:hint="eastAsia"/>
          <w:szCs w:val="21"/>
        </w:rPr>
        <w:t>如下</w:t>
      </w:r>
      <w:r w:rsidR="0010137A">
        <w:rPr>
          <w:rFonts w:ascii="宋体" w:eastAsia="宋体" w:hAnsi="宋体" w:hint="eastAsia"/>
          <w:szCs w:val="21"/>
        </w:rPr>
        <w:t>：</w:t>
      </w:r>
    </w:p>
    <w:p w:rsidR="00CB0C44" w:rsidRPr="00554382" w:rsidRDefault="00274EBD" w:rsidP="000C31C0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683A67">
        <w:rPr>
          <w:rFonts w:ascii="宋体" w:eastAsia="宋体" w:hAnsi="宋体" w:hint="eastAsia"/>
          <w:szCs w:val="21"/>
        </w:rPr>
        <w:t>1、</w:t>
      </w:r>
      <w:r w:rsidR="002B0E2B">
        <w:rPr>
          <w:rFonts w:ascii="宋体" w:eastAsia="宋体" w:hAnsi="宋体" w:hint="eastAsia"/>
          <w:szCs w:val="21"/>
        </w:rPr>
        <w:t>3月20日—</w:t>
      </w:r>
      <w:r w:rsidRPr="00683A67">
        <w:rPr>
          <w:rFonts w:ascii="宋体" w:eastAsia="宋体" w:hAnsi="宋体" w:hint="eastAsia"/>
          <w:szCs w:val="21"/>
        </w:rPr>
        <w:t>4月</w:t>
      </w:r>
      <w:r w:rsidR="00531189" w:rsidRPr="00683A67">
        <w:rPr>
          <w:rFonts w:ascii="宋体" w:eastAsia="宋体" w:hAnsi="宋体" w:hint="eastAsia"/>
          <w:szCs w:val="21"/>
        </w:rPr>
        <w:t>20</w:t>
      </w:r>
      <w:r w:rsidRPr="00683A67">
        <w:rPr>
          <w:rFonts w:ascii="宋体" w:eastAsia="宋体" w:hAnsi="宋体" w:hint="eastAsia"/>
          <w:szCs w:val="21"/>
        </w:rPr>
        <w:t>日</w:t>
      </w:r>
      <w:r w:rsidR="00C949E7">
        <w:rPr>
          <w:rFonts w:ascii="宋体" w:eastAsia="宋体" w:hAnsi="宋体" w:hint="eastAsia"/>
          <w:szCs w:val="21"/>
        </w:rPr>
        <w:t>前</w:t>
      </w:r>
      <w:r w:rsidR="0010137A">
        <w:rPr>
          <w:rFonts w:ascii="宋体" w:eastAsia="宋体" w:hAnsi="宋体" w:hint="eastAsia"/>
          <w:szCs w:val="21"/>
        </w:rPr>
        <w:t>（第二批</w:t>
      </w:r>
      <w:r w:rsidR="002B0E2B">
        <w:rPr>
          <w:rFonts w:ascii="宋体" w:eastAsia="宋体" w:hAnsi="宋体" w:hint="eastAsia"/>
          <w:szCs w:val="21"/>
        </w:rPr>
        <w:t>5月10日—</w:t>
      </w:r>
      <w:r w:rsidR="0010137A">
        <w:rPr>
          <w:rFonts w:ascii="宋体" w:eastAsia="宋体" w:hAnsi="宋体" w:hint="eastAsia"/>
          <w:szCs w:val="21"/>
        </w:rPr>
        <w:t>5月20日前）</w:t>
      </w:r>
      <w:r w:rsidRPr="00683A67">
        <w:rPr>
          <w:rFonts w:ascii="宋体" w:eastAsia="宋体" w:hAnsi="宋体" w:hint="eastAsia"/>
          <w:szCs w:val="21"/>
        </w:rPr>
        <w:t>学生登录研究生教务系统申请学位答辩，学位论文和代表性成果须经导师审阅同意后方可提交</w:t>
      </w:r>
      <w:r w:rsidR="00D77C32">
        <w:rPr>
          <w:rFonts w:ascii="宋体" w:eastAsia="宋体" w:hAnsi="宋体" w:hint="eastAsia"/>
          <w:szCs w:val="21"/>
        </w:rPr>
        <w:t>。</w:t>
      </w:r>
      <w:r w:rsidR="00992FF4" w:rsidRPr="00554382">
        <w:rPr>
          <w:rFonts w:ascii="宋体" w:eastAsia="宋体" w:hAnsi="宋体" w:hint="eastAsia"/>
          <w:color w:val="FF0000"/>
          <w:szCs w:val="21"/>
        </w:rPr>
        <w:t>特别提示：成果必须</w:t>
      </w:r>
      <w:r w:rsidR="00B7539E">
        <w:rPr>
          <w:rFonts w:ascii="宋体" w:eastAsia="宋体" w:hAnsi="宋体" w:hint="eastAsia"/>
          <w:color w:val="FF0000"/>
          <w:szCs w:val="21"/>
        </w:rPr>
        <w:t>严格按照</w:t>
      </w:r>
      <w:r w:rsidR="00992FF4" w:rsidRPr="00554382">
        <w:rPr>
          <w:rFonts w:ascii="宋体" w:eastAsia="宋体" w:hAnsi="宋体" w:hint="eastAsia"/>
          <w:color w:val="FF0000"/>
          <w:szCs w:val="21"/>
        </w:rPr>
        <w:t>培养方案</w:t>
      </w:r>
      <w:r w:rsidR="00531189" w:rsidRPr="00554382">
        <w:rPr>
          <w:rFonts w:ascii="宋体" w:eastAsia="宋体" w:hAnsi="宋体" w:hint="eastAsia"/>
          <w:color w:val="FF0000"/>
          <w:szCs w:val="21"/>
        </w:rPr>
        <w:t>要求如实填报，</w:t>
      </w:r>
      <w:r w:rsidR="006C1443">
        <w:rPr>
          <w:rFonts w:ascii="宋体" w:eastAsia="宋体" w:hAnsi="宋体" w:hint="eastAsia"/>
          <w:color w:val="FF0000"/>
          <w:szCs w:val="21"/>
        </w:rPr>
        <w:t>导师严格把关，</w:t>
      </w:r>
      <w:r w:rsidR="00C31019" w:rsidRPr="00554382">
        <w:rPr>
          <w:rFonts w:ascii="宋体" w:eastAsia="宋体" w:hAnsi="宋体" w:hint="eastAsia"/>
          <w:color w:val="FF0000"/>
          <w:szCs w:val="21"/>
        </w:rPr>
        <w:t>在资格审查</w:t>
      </w:r>
      <w:r w:rsidR="00531189" w:rsidRPr="00554382">
        <w:rPr>
          <w:rFonts w:ascii="宋体" w:eastAsia="宋体" w:hAnsi="宋体" w:hint="eastAsia"/>
          <w:color w:val="FF0000"/>
          <w:szCs w:val="21"/>
        </w:rPr>
        <w:t>、查重、论文送审、答辩、学院评议组审核及分委会审核的任</w:t>
      </w:r>
      <w:r w:rsidR="006E4C35" w:rsidRPr="00554382">
        <w:rPr>
          <w:rFonts w:ascii="宋体" w:eastAsia="宋体" w:hAnsi="宋体" w:hint="eastAsia"/>
          <w:color w:val="FF0000"/>
          <w:szCs w:val="21"/>
        </w:rPr>
        <w:t>何</w:t>
      </w:r>
      <w:r w:rsidR="00531189" w:rsidRPr="00554382">
        <w:rPr>
          <w:rFonts w:ascii="宋体" w:eastAsia="宋体" w:hAnsi="宋体" w:hint="eastAsia"/>
          <w:color w:val="FF0000"/>
          <w:szCs w:val="21"/>
        </w:rPr>
        <w:t>一个</w:t>
      </w:r>
      <w:r w:rsidR="009F4586" w:rsidRPr="00554382">
        <w:rPr>
          <w:rFonts w:ascii="宋体" w:eastAsia="宋体" w:hAnsi="宋体" w:hint="eastAsia"/>
          <w:color w:val="FF0000"/>
          <w:szCs w:val="21"/>
        </w:rPr>
        <w:t>环节中如发现弄虚作假，都将</w:t>
      </w:r>
      <w:r w:rsidR="006C1443">
        <w:rPr>
          <w:rFonts w:ascii="宋体" w:eastAsia="宋体" w:hAnsi="宋体" w:hint="eastAsia"/>
          <w:color w:val="FF0000"/>
          <w:szCs w:val="21"/>
        </w:rPr>
        <w:t>直接</w:t>
      </w:r>
      <w:r w:rsidR="009F4586" w:rsidRPr="00554382">
        <w:rPr>
          <w:rFonts w:ascii="宋体" w:eastAsia="宋体" w:hAnsi="宋体" w:hint="eastAsia"/>
          <w:color w:val="FF0000"/>
          <w:szCs w:val="21"/>
        </w:rPr>
        <w:t>取消毕业</w:t>
      </w:r>
      <w:r w:rsidR="00D0712F" w:rsidRPr="00554382">
        <w:rPr>
          <w:rFonts w:ascii="宋体" w:eastAsia="宋体" w:hAnsi="宋体" w:hint="eastAsia"/>
          <w:color w:val="FF0000"/>
          <w:szCs w:val="21"/>
        </w:rPr>
        <w:t>答辩</w:t>
      </w:r>
      <w:r w:rsidR="009F4586" w:rsidRPr="00554382">
        <w:rPr>
          <w:rFonts w:ascii="宋体" w:eastAsia="宋体" w:hAnsi="宋体" w:hint="eastAsia"/>
          <w:color w:val="FF0000"/>
          <w:szCs w:val="21"/>
        </w:rPr>
        <w:t>资格，后果由学生个人承担</w:t>
      </w:r>
      <w:r w:rsidR="006C1443">
        <w:rPr>
          <w:rFonts w:ascii="宋体" w:eastAsia="宋体" w:hAnsi="宋体" w:hint="eastAsia"/>
          <w:color w:val="FF0000"/>
          <w:szCs w:val="21"/>
        </w:rPr>
        <w:t>，并对指导老师进行通报批评</w:t>
      </w:r>
      <w:r w:rsidR="00EF3841">
        <w:rPr>
          <w:rFonts w:ascii="宋体" w:eastAsia="宋体" w:hAnsi="宋体" w:hint="eastAsia"/>
          <w:color w:val="FF0000"/>
          <w:szCs w:val="21"/>
        </w:rPr>
        <w:t>（若同一导师</w:t>
      </w:r>
      <w:r w:rsidR="00B10C35">
        <w:rPr>
          <w:rFonts w:ascii="宋体" w:eastAsia="宋体" w:hAnsi="宋体" w:hint="eastAsia"/>
          <w:color w:val="FF0000"/>
          <w:szCs w:val="21"/>
        </w:rPr>
        <w:t>名下</w:t>
      </w:r>
      <w:r w:rsidR="00EF3841">
        <w:rPr>
          <w:rFonts w:ascii="宋体" w:eastAsia="宋体" w:hAnsi="宋体" w:hint="eastAsia"/>
          <w:color w:val="FF0000"/>
          <w:szCs w:val="21"/>
        </w:rPr>
        <w:t>累计3</w:t>
      </w:r>
      <w:r w:rsidR="00B10C35">
        <w:rPr>
          <w:rFonts w:ascii="宋体" w:eastAsia="宋体" w:hAnsi="宋体" w:hint="eastAsia"/>
          <w:color w:val="FF0000"/>
          <w:szCs w:val="21"/>
        </w:rPr>
        <w:t>名</w:t>
      </w:r>
      <w:r w:rsidR="00EF3841">
        <w:rPr>
          <w:rFonts w:ascii="宋体" w:eastAsia="宋体" w:hAnsi="宋体" w:hint="eastAsia"/>
          <w:color w:val="FF0000"/>
          <w:szCs w:val="21"/>
        </w:rPr>
        <w:t>学生</w:t>
      </w:r>
      <w:r w:rsidR="00B10C35">
        <w:rPr>
          <w:rFonts w:ascii="宋体" w:eastAsia="宋体" w:hAnsi="宋体" w:hint="eastAsia"/>
          <w:color w:val="FF0000"/>
          <w:szCs w:val="21"/>
        </w:rPr>
        <w:t>在任一环节</w:t>
      </w:r>
      <w:r w:rsidR="00EF3841" w:rsidRPr="00554382">
        <w:rPr>
          <w:rFonts w:ascii="宋体" w:eastAsia="宋体" w:hAnsi="宋体" w:hint="eastAsia"/>
          <w:color w:val="FF0000"/>
          <w:szCs w:val="21"/>
        </w:rPr>
        <w:t>弄虚作假</w:t>
      </w:r>
      <w:r w:rsidR="00EF3841">
        <w:rPr>
          <w:rFonts w:ascii="宋体" w:eastAsia="宋体" w:hAnsi="宋体" w:hint="eastAsia"/>
          <w:color w:val="FF0000"/>
          <w:szCs w:val="21"/>
        </w:rPr>
        <w:t>，将直接取消</w:t>
      </w:r>
      <w:r w:rsidR="00A26355">
        <w:rPr>
          <w:rFonts w:ascii="宋体" w:eastAsia="宋体" w:hAnsi="宋体" w:hint="eastAsia"/>
          <w:color w:val="FF0000"/>
          <w:szCs w:val="21"/>
        </w:rPr>
        <w:t>其</w:t>
      </w:r>
      <w:bookmarkStart w:id="0" w:name="_GoBack"/>
      <w:bookmarkEnd w:id="0"/>
      <w:r w:rsidR="00EF3841">
        <w:rPr>
          <w:rFonts w:ascii="宋体" w:eastAsia="宋体" w:hAnsi="宋体" w:hint="eastAsia"/>
          <w:color w:val="FF0000"/>
          <w:szCs w:val="21"/>
        </w:rPr>
        <w:t>下一年度招生资格）</w:t>
      </w:r>
      <w:r w:rsidR="009F4586" w:rsidRPr="00554382">
        <w:rPr>
          <w:rFonts w:ascii="宋体" w:eastAsia="宋体" w:hAnsi="宋体" w:hint="eastAsia"/>
          <w:color w:val="FF0000"/>
          <w:szCs w:val="21"/>
        </w:rPr>
        <w:t>；</w:t>
      </w:r>
    </w:p>
    <w:p w:rsidR="00CB0C44" w:rsidRPr="000C31C0" w:rsidRDefault="00A05304" w:rsidP="000C31C0">
      <w:pPr>
        <w:spacing w:line="360" w:lineRule="auto"/>
        <w:rPr>
          <w:rFonts w:ascii="宋体" w:eastAsia="宋体" w:hAnsi="宋体"/>
          <w:szCs w:val="21"/>
        </w:rPr>
      </w:pPr>
      <w:hyperlink r:id="rId7" w:history="1">
        <w:r w:rsidR="00274EBD" w:rsidRPr="000C31C0">
          <w:rPr>
            <w:rFonts w:hint="eastAsia"/>
          </w:rPr>
          <w:t>2</w:t>
        </w:r>
        <w:r w:rsidR="00274EBD" w:rsidRPr="000C31C0">
          <w:rPr>
            <w:rFonts w:hint="eastAsia"/>
          </w:rPr>
          <w:t>、</w:t>
        </w:r>
        <w:r w:rsidR="00274EBD" w:rsidRPr="000C31C0">
          <w:rPr>
            <w:rFonts w:hint="eastAsia"/>
          </w:rPr>
          <w:t>4</w:t>
        </w:r>
        <w:r w:rsidR="00274EBD" w:rsidRPr="000C31C0">
          <w:rPr>
            <w:rFonts w:hint="eastAsia"/>
          </w:rPr>
          <w:t>月</w:t>
        </w:r>
        <w:r w:rsidR="00850D41">
          <w:rPr>
            <w:rFonts w:hint="eastAsia"/>
          </w:rPr>
          <w:t>10</w:t>
        </w:r>
        <w:r w:rsidR="00850D41">
          <w:rPr>
            <w:rFonts w:hint="eastAsia"/>
          </w:rPr>
          <w:t>—</w:t>
        </w:r>
        <w:r w:rsidR="00850D41">
          <w:rPr>
            <w:rFonts w:hint="eastAsia"/>
          </w:rPr>
          <w:t>4</w:t>
        </w:r>
        <w:r w:rsidR="00850D41">
          <w:rPr>
            <w:rFonts w:hint="eastAsia"/>
          </w:rPr>
          <w:t>月</w:t>
        </w:r>
        <w:r w:rsidR="00850D41">
          <w:rPr>
            <w:rFonts w:hint="eastAsia"/>
          </w:rPr>
          <w:t>20</w:t>
        </w:r>
        <w:r w:rsidR="00850D41">
          <w:rPr>
            <w:rFonts w:hint="eastAsia"/>
          </w:rPr>
          <w:t>日</w:t>
        </w:r>
        <w:r w:rsidR="00A55096">
          <w:rPr>
            <w:rFonts w:hint="eastAsia"/>
          </w:rPr>
          <w:t>前</w:t>
        </w:r>
        <w:r w:rsidR="0010137A">
          <w:rPr>
            <w:rFonts w:hint="eastAsia"/>
          </w:rPr>
          <w:t>（第二批</w:t>
        </w:r>
        <w:r w:rsidR="0010137A">
          <w:rPr>
            <w:rFonts w:hint="eastAsia"/>
          </w:rPr>
          <w:t>5</w:t>
        </w:r>
        <w:r w:rsidR="0010137A">
          <w:rPr>
            <w:rFonts w:hint="eastAsia"/>
          </w:rPr>
          <w:t>月</w:t>
        </w:r>
        <w:r w:rsidR="00850D41">
          <w:rPr>
            <w:rFonts w:hint="eastAsia"/>
          </w:rPr>
          <w:t>10</w:t>
        </w:r>
        <w:r w:rsidR="00850D41">
          <w:rPr>
            <w:rFonts w:hint="eastAsia"/>
          </w:rPr>
          <w:t>—</w:t>
        </w:r>
        <w:r w:rsidR="00850D41">
          <w:rPr>
            <w:rFonts w:hint="eastAsia"/>
          </w:rPr>
          <w:t>20</w:t>
        </w:r>
        <w:r w:rsidR="00850D41">
          <w:rPr>
            <w:rFonts w:hint="eastAsia"/>
          </w:rPr>
          <w:t>日</w:t>
        </w:r>
        <w:r w:rsidR="00A55096">
          <w:rPr>
            <w:rFonts w:hint="eastAsia"/>
          </w:rPr>
          <w:t>前</w:t>
        </w:r>
        <w:r w:rsidR="0093444A">
          <w:rPr>
            <w:rFonts w:hint="eastAsia"/>
          </w:rPr>
          <w:t>）</w:t>
        </w:r>
        <w:r w:rsidR="00274EBD" w:rsidRPr="000C31C0">
          <w:rPr>
            <w:rFonts w:hint="eastAsia"/>
          </w:rPr>
          <w:t>学生交查重的论文电子版，重复率必须在</w:t>
        </w:r>
        <w:r w:rsidR="00274EBD" w:rsidRPr="000C31C0">
          <w:rPr>
            <w:rFonts w:hint="eastAsia"/>
          </w:rPr>
          <w:t>10</w:t>
        </w:r>
        <w:r w:rsidR="0087129A" w:rsidRPr="000C31C0">
          <w:rPr>
            <w:rFonts w:hint="eastAsia"/>
          </w:rPr>
          <w:t>（不含</w:t>
        </w:r>
        <w:r w:rsidR="0087129A" w:rsidRPr="000C31C0">
          <w:rPr>
            <w:rFonts w:hint="eastAsia"/>
          </w:rPr>
          <w:t>10</w:t>
        </w:r>
        <w:r w:rsidR="0087129A" w:rsidRPr="000C31C0">
          <w:rPr>
            <w:rFonts w:hint="eastAsia"/>
          </w:rPr>
          <w:t>）</w:t>
        </w:r>
        <w:r w:rsidR="00274EBD" w:rsidRPr="000C31C0">
          <w:rPr>
            <w:rFonts w:hint="eastAsia"/>
          </w:rPr>
          <w:t>以下</w:t>
        </w:r>
        <w:r w:rsidR="00B275CA">
          <w:rPr>
            <w:rFonts w:hint="eastAsia"/>
          </w:rPr>
          <w:t>。</w:t>
        </w:r>
        <w:r w:rsidR="00274EBD" w:rsidRPr="000C31C0">
          <w:rPr>
            <w:rFonts w:hint="eastAsia"/>
          </w:rPr>
          <w:t>查重的论文格式统一为</w:t>
        </w:r>
        <w:r w:rsidR="00274EBD" w:rsidRPr="00683A67">
          <w:rPr>
            <w:rFonts w:ascii="宋体" w:eastAsia="宋体" w:hAnsi="宋体" w:hint="eastAsia"/>
            <w:szCs w:val="21"/>
          </w:rPr>
          <w:t>PDF格式，文件名以</w:t>
        </w:r>
        <w:r w:rsidR="00274EBD" w:rsidRPr="000C31C0">
          <w:rPr>
            <w:rFonts w:ascii="宋体" w:eastAsia="宋体" w:hAnsi="宋体" w:hint="eastAsia"/>
            <w:szCs w:val="21"/>
          </w:rPr>
          <w:t>“</w:t>
        </w:r>
        <w:r w:rsidR="00274EBD" w:rsidRPr="000C31C0">
          <w:rPr>
            <w:rFonts w:ascii="宋体" w:eastAsia="宋体" w:hAnsi="宋体" w:hint="eastAsia"/>
            <w:color w:val="FF0000"/>
            <w:szCs w:val="21"/>
          </w:rPr>
          <w:t>学号_作者_文献名称</w:t>
        </w:r>
        <w:r w:rsidR="00274EBD" w:rsidRPr="000C31C0">
          <w:rPr>
            <w:rFonts w:ascii="宋体" w:eastAsia="宋体" w:hAnsi="宋体" w:hint="eastAsia"/>
            <w:szCs w:val="21"/>
          </w:rPr>
          <w:t>”命名。</w:t>
        </w:r>
        <w:r w:rsidR="00274EBD" w:rsidRPr="00683A67">
          <w:rPr>
            <w:rFonts w:ascii="宋体" w:eastAsia="宋体" w:hAnsi="宋体" w:hint="eastAsia"/>
            <w:szCs w:val="21"/>
          </w:rPr>
          <w:t xml:space="preserve"> </w:t>
        </w:r>
        <w:r w:rsidR="00274EBD" w:rsidRPr="000C31C0">
          <w:rPr>
            <w:rFonts w:hint="eastAsia"/>
          </w:rPr>
          <w:t>请发到邮箱</w:t>
        </w:r>
        <w:r w:rsidR="00274EBD" w:rsidRPr="000C31C0">
          <w:rPr>
            <w:rFonts w:hint="eastAsia"/>
          </w:rPr>
          <w:t>342168594@</w:t>
        </w:r>
        <w:r w:rsidR="00274EBD" w:rsidRPr="000C31C0">
          <w:t>qq.com</w:t>
        </w:r>
        <w:r w:rsidR="00274EBD" w:rsidRPr="000C31C0">
          <w:rPr>
            <w:rFonts w:hint="eastAsia"/>
          </w:rPr>
          <w:t>，学院将按收到论文时间先后分批进行查重，并把结果反馈给</w:t>
        </w:r>
      </w:hyperlink>
      <w:r w:rsidR="00274EBD" w:rsidRPr="000C31C0">
        <w:rPr>
          <w:rFonts w:ascii="宋体" w:eastAsia="宋体" w:hAnsi="宋体" w:hint="eastAsia"/>
          <w:szCs w:val="21"/>
        </w:rPr>
        <w:t>学生；</w:t>
      </w:r>
    </w:p>
    <w:p w:rsidR="00CB0C44" w:rsidRPr="00683A67" w:rsidRDefault="00274EBD" w:rsidP="000C31C0">
      <w:pPr>
        <w:spacing w:line="360" w:lineRule="auto"/>
        <w:rPr>
          <w:rFonts w:ascii="宋体" w:eastAsia="宋体" w:hAnsi="宋体"/>
          <w:szCs w:val="21"/>
          <w:u w:color="FFFFFF" w:themeColor="background1"/>
        </w:rPr>
      </w:pPr>
      <w:r w:rsidRPr="00683A67">
        <w:rPr>
          <w:rFonts w:ascii="宋体" w:eastAsia="宋体" w:hAnsi="宋体" w:hint="eastAsia"/>
          <w:szCs w:val="21"/>
          <w:u w:color="FFFFFF" w:themeColor="background1"/>
        </w:rPr>
        <w:t>3、4月</w:t>
      </w:r>
      <w:r w:rsidR="001C192D" w:rsidRPr="00683A67">
        <w:rPr>
          <w:rFonts w:ascii="宋体" w:eastAsia="宋体" w:hAnsi="宋体" w:hint="eastAsia"/>
          <w:szCs w:val="21"/>
          <w:u w:color="FFFFFF" w:themeColor="background1"/>
        </w:rPr>
        <w:t>2</w:t>
      </w:r>
      <w:r w:rsidR="00CD03C8">
        <w:rPr>
          <w:rFonts w:ascii="宋体" w:eastAsia="宋体" w:hAnsi="宋体" w:hint="eastAsia"/>
          <w:szCs w:val="21"/>
          <w:u w:color="FFFFFF" w:themeColor="background1"/>
        </w:rPr>
        <w:t>1</w:t>
      </w:r>
      <w:r w:rsidRPr="00683A67">
        <w:rPr>
          <w:rFonts w:ascii="宋体" w:eastAsia="宋体" w:hAnsi="宋体" w:hint="eastAsia"/>
          <w:szCs w:val="21"/>
          <w:u w:color="FFFFFF" w:themeColor="background1"/>
        </w:rPr>
        <w:t>日</w:t>
      </w:r>
      <w:r w:rsidR="0093444A">
        <w:rPr>
          <w:rFonts w:ascii="宋体" w:eastAsia="宋体" w:hAnsi="宋体" w:hint="eastAsia"/>
          <w:szCs w:val="21"/>
          <w:u w:color="FFFFFF" w:themeColor="background1"/>
        </w:rPr>
        <w:t>前（第二批5月2</w:t>
      </w:r>
      <w:r w:rsidR="00CD03C8">
        <w:rPr>
          <w:rFonts w:ascii="宋体" w:eastAsia="宋体" w:hAnsi="宋体" w:hint="eastAsia"/>
          <w:szCs w:val="21"/>
          <w:u w:color="FFFFFF" w:themeColor="background1"/>
        </w:rPr>
        <w:t>1</w:t>
      </w:r>
      <w:r w:rsidR="0093444A">
        <w:rPr>
          <w:rFonts w:ascii="宋体" w:eastAsia="宋体" w:hAnsi="宋体" w:hint="eastAsia"/>
          <w:szCs w:val="21"/>
          <w:u w:color="FFFFFF" w:themeColor="background1"/>
        </w:rPr>
        <w:t>日</w:t>
      </w:r>
      <w:r w:rsidRPr="00683A67">
        <w:rPr>
          <w:rFonts w:ascii="宋体" w:eastAsia="宋体" w:hAnsi="宋体" w:hint="eastAsia"/>
          <w:szCs w:val="21"/>
          <w:u w:color="FFFFFF" w:themeColor="background1"/>
        </w:rPr>
        <w:t>前</w:t>
      </w:r>
      <w:r w:rsidR="0093444A">
        <w:rPr>
          <w:rFonts w:ascii="宋体" w:eastAsia="宋体" w:hAnsi="宋体" w:hint="eastAsia"/>
          <w:szCs w:val="21"/>
          <w:u w:color="FFFFFF" w:themeColor="background1"/>
        </w:rPr>
        <w:t>）</w:t>
      </w:r>
      <w:r w:rsidRPr="00683A67">
        <w:rPr>
          <w:rFonts w:ascii="宋体" w:eastAsia="宋体" w:hAnsi="宋体" w:hint="eastAsia"/>
          <w:szCs w:val="21"/>
          <w:u w:color="FFFFFF" w:themeColor="background1"/>
        </w:rPr>
        <w:t>学生从研究生教务系统打印论文答辩</w:t>
      </w:r>
      <w:r w:rsidR="00BD1906" w:rsidRPr="00683A67">
        <w:rPr>
          <w:rFonts w:ascii="宋体" w:eastAsia="宋体" w:hAnsi="宋体" w:hint="eastAsia"/>
          <w:szCs w:val="21"/>
          <w:u w:color="FFFFFF" w:themeColor="background1"/>
        </w:rPr>
        <w:t>资格审查</w:t>
      </w:r>
      <w:r w:rsidRPr="00683A67">
        <w:rPr>
          <w:rFonts w:ascii="宋体" w:eastAsia="宋体" w:hAnsi="宋体" w:hint="eastAsia"/>
          <w:szCs w:val="21"/>
          <w:u w:color="FFFFFF" w:themeColor="background1"/>
        </w:rPr>
        <w:t>表，经本人和导师签名后，由班长收齐统一交到工1-203，学院进行答辩资格审核；</w:t>
      </w:r>
    </w:p>
    <w:p w:rsidR="00CB0C44" w:rsidRPr="00683A67" w:rsidRDefault="00274EBD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4、4月</w:t>
      </w:r>
      <w:r w:rsidR="001C192D" w:rsidRPr="00683A67">
        <w:rPr>
          <w:rFonts w:ascii="宋体" w:eastAsia="宋体" w:hAnsi="宋体" w:hint="eastAsia"/>
          <w:szCs w:val="21"/>
        </w:rPr>
        <w:t>2</w:t>
      </w:r>
      <w:r w:rsidR="006C710E">
        <w:rPr>
          <w:rFonts w:ascii="宋体" w:eastAsia="宋体" w:hAnsi="宋体" w:hint="eastAsia"/>
          <w:szCs w:val="21"/>
        </w:rPr>
        <w:t>2</w:t>
      </w:r>
      <w:r w:rsidRPr="00683A67">
        <w:rPr>
          <w:rFonts w:ascii="宋体" w:eastAsia="宋体" w:hAnsi="宋体" w:hint="eastAsia"/>
          <w:szCs w:val="21"/>
        </w:rPr>
        <w:t>日前</w:t>
      </w:r>
      <w:r w:rsidR="0093444A">
        <w:rPr>
          <w:rFonts w:ascii="宋体" w:eastAsia="宋体" w:hAnsi="宋体" w:hint="eastAsia"/>
          <w:szCs w:val="21"/>
        </w:rPr>
        <w:t>（</w:t>
      </w:r>
      <w:r w:rsidR="0093444A">
        <w:rPr>
          <w:rFonts w:ascii="宋体" w:eastAsia="宋体" w:hAnsi="宋体" w:hint="eastAsia"/>
          <w:szCs w:val="21"/>
          <w:u w:color="FFFFFF" w:themeColor="background1"/>
        </w:rPr>
        <w:t>第二批5月2</w:t>
      </w:r>
      <w:r w:rsidR="006C710E">
        <w:rPr>
          <w:rFonts w:ascii="宋体" w:eastAsia="宋体" w:hAnsi="宋体" w:hint="eastAsia"/>
          <w:szCs w:val="21"/>
          <w:u w:color="FFFFFF" w:themeColor="background1"/>
        </w:rPr>
        <w:t>2</w:t>
      </w:r>
      <w:r w:rsidR="0093444A">
        <w:rPr>
          <w:rFonts w:ascii="宋体" w:eastAsia="宋体" w:hAnsi="宋体" w:hint="eastAsia"/>
          <w:szCs w:val="21"/>
          <w:u w:color="FFFFFF" w:themeColor="background1"/>
        </w:rPr>
        <w:t>日</w:t>
      </w:r>
      <w:r w:rsidR="0093444A" w:rsidRPr="00683A67">
        <w:rPr>
          <w:rFonts w:ascii="宋体" w:eastAsia="宋体" w:hAnsi="宋体" w:hint="eastAsia"/>
          <w:szCs w:val="21"/>
          <w:u w:color="FFFFFF" w:themeColor="background1"/>
        </w:rPr>
        <w:t>前</w:t>
      </w:r>
      <w:r w:rsidR="0093444A">
        <w:rPr>
          <w:rFonts w:ascii="宋体" w:eastAsia="宋体" w:hAnsi="宋体" w:hint="eastAsia"/>
          <w:szCs w:val="21"/>
          <w:u w:color="FFFFFF" w:themeColor="background1"/>
        </w:rPr>
        <w:t>）</w:t>
      </w:r>
      <w:r w:rsidRPr="00683A67">
        <w:rPr>
          <w:rFonts w:ascii="宋体" w:eastAsia="宋体" w:hAnsi="宋体" w:hint="eastAsia"/>
          <w:szCs w:val="21"/>
        </w:rPr>
        <w:t>交盲审的论文电子版，请先交给班长，班长收齐后再统一上交。文件名要求严格按通知的格式命名</w:t>
      </w:r>
      <w:r w:rsidRPr="00683A67">
        <w:rPr>
          <w:rFonts w:ascii="宋体" w:eastAsia="宋体" w:hAnsi="宋体" w:cstheme="minorEastAsia" w:hint="eastAsia"/>
          <w:szCs w:val="21"/>
        </w:rPr>
        <w:t>（</w:t>
      </w:r>
      <w:r w:rsidRPr="00683A67">
        <w:rPr>
          <w:rFonts w:ascii="宋体" w:eastAsia="宋体" w:hAnsi="宋体" w:cstheme="minorEastAsia" w:hint="eastAsia"/>
          <w:color w:val="FF0000"/>
          <w:szCs w:val="21"/>
        </w:rPr>
        <w:t>PDF格式，以“论文题目#学号.pdf”</w:t>
      </w:r>
      <w:r w:rsidRPr="00683A67">
        <w:rPr>
          <w:rFonts w:ascii="宋体" w:eastAsia="宋体" w:hAnsi="宋体"/>
          <w:szCs w:val="21"/>
        </w:rPr>
        <w:t>命名</w:t>
      </w:r>
      <w:r w:rsidRPr="00683A67">
        <w:rPr>
          <w:rFonts w:ascii="宋体" w:eastAsia="宋体" w:hAnsi="宋体" w:hint="eastAsia"/>
          <w:szCs w:val="21"/>
        </w:rPr>
        <w:t>），论文题目字数、内容及格式有严格要求，请按《广东工业大学论文</w:t>
      </w:r>
      <w:r w:rsidR="00B37286">
        <w:rPr>
          <w:rFonts w:ascii="宋体" w:eastAsia="宋体" w:hAnsi="宋体" w:hint="eastAsia"/>
          <w:szCs w:val="21"/>
        </w:rPr>
        <w:t>撰写规范》执行！因个人原因导致论文无法导入盲审系统，责任由</w:t>
      </w:r>
      <w:r w:rsidR="00245121">
        <w:rPr>
          <w:rFonts w:ascii="宋体" w:eastAsia="宋体" w:hAnsi="宋体" w:hint="eastAsia"/>
          <w:szCs w:val="21"/>
        </w:rPr>
        <w:t>学生</w:t>
      </w:r>
      <w:r w:rsidR="00B37286">
        <w:rPr>
          <w:rFonts w:ascii="宋体" w:eastAsia="宋体" w:hAnsi="宋体" w:hint="eastAsia"/>
          <w:szCs w:val="21"/>
        </w:rPr>
        <w:t>个人承</w:t>
      </w:r>
      <w:r w:rsidRPr="00683A67">
        <w:rPr>
          <w:rFonts w:ascii="宋体" w:eastAsia="宋体" w:hAnsi="宋体" w:hint="eastAsia"/>
          <w:szCs w:val="21"/>
        </w:rPr>
        <w:t>担；</w:t>
      </w:r>
    </w:p>
    <w:p w:rsidR="007519D1" w:rsidRDefault="00274EBD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5、4月</w:t>
      </w:r>
      <w:r w:rsidR="001C192D" w:rsidRPr="00683A67">
        <w:rPr>
          <w:rFonts w:ascii="宋体" w:eastAsia="宋体" w:hAnsi="宋体" w:hint="eastAsia"/>
          <w:szCs w:val="21"/>
        </w:rPr>
        <w:t>2</w:t>
      </w:r>
      <w:r w:rsidR="00224477">
        <w:rPr>
          <w:rFonts w:ascii="宋体" w:eastAsia="宋体" w:hAnsi="宋体" w:hint="eastAsia"/>
          <w:szCs w:val="21"/>
        </w:rPr>
        <w:t>5</w:t>
      </w:r>
      <w:r w:rsidRPr="00683A67">
        <w:rPr>
          <w:rFonts w:ascii="宋体" w:eastAsia="宋体" w:hAnsi="宋体" w:hint="eastAsia"/>
          <w:szCs w:val="21"/>
        </w:rPr>
        <w:t>左右</w:t>
      </w:r>
      <w:r w:rsidR="00F338AC">
        <w:rPr>
          <w:rFonts w:ascii="宋体" w:eastAsia="宋体" w:hAnsi="宋体" w:hint="eastAsia"/>
          <w:szCs w:val="21"/>
        </w:rPr>
        <w:t>（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第二批5月2</w:t>
      </w:r>
      <w:r w:rsidR="00224477">
        <w:rPr>
          <w:rFonts w:ascii="宋体" w:eastAsia="宋体" w:hAnsi="宋体" w:hint="eastAsia"/>
          <w:szCs w:val="21"/>
          <w:u w:color="FFFFFF" w:themeColor="background1"/>
        </w:rPr>
        <w:t>5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左右）</w:t>
      </w:r>
      <w:r w:rsidRPr="00683A67">
        <w:rPr>
          <w:rFonts w:ascii="宋体" w:eastAsia="宋体" w:hAnsi="宋体" w:hint="eastAsia"/>
          <w:szCs w:val="21"/>
        </w:rPr>
        <w:t>学院上传盲审论文</w:t>
      </w:r>
      <w:r w:rsidR="001C192D" w:rsidRPr="00683A67">
        <w:rPr>
          <w:rFonts w:ascii="宋体" w:eastAsia="宋体" w:hAnsi="宋体" w:hint="eastAsia"/>
          <w:szCs w:val="21"/>
        </w:rPr>
        <w:t>（17级全日制和非全日制）</w:t>
      </w:r>
      <w:r w:rsidR="00652CD9">
        <w:rPr>
          <w:rFonts w:ascii="宋体" w:eastAsia="宋体" w:hAnsi="宋体" w:hint="eastAsia"/>
          <w:szCs w:val="21"/>
        </w:rPr>
        <w:t>。</w:t>
      </w:r>
      <w:r w:rsidR="008C24EC" w:rsidRPr="008C24EC">
        <w:rPr>
          <w:rFonts w:ascii="宋体" w:eastAsia="宋体" w:hAnsi="宋体" w:hint="eastAsia"/>
          <w:color w:val="FF0000"/>
          <w:szCs w:val="21"/>
        </w:rPr>
        <w:t>盲审的论文除了隐去个人及导师</w:t>
      </w:r>
      <w:r w:rsidR="00652CD9">
        <w:rPr>
          <w:rFonts w:ascii="宋体" w:eastAsia="宋体" w:hAnsi="宋体" w:hint="eastAsia"/>
          <w:color w:val="FF0000"/>
          <w:szCs w:val="21"/>
        </w:rPr>
        <w:t>等</w:t>
      </w:r>
      <w:r w:rsidR="008C24EC" w:rsidRPr="008C24EC">
        <w:rPr>
          <w:rFonts w:ascii="宋体" w:eastAsia="宋体" w:hAnsi="宋体" w:hint="eastAsia"/>
          <w:color w:val="FF0000"/>
          <w:szCs w:val="21"/>
        </w:rPr>
        <w:t>信息外，内容必须与查重上交的论文一致，保证查重率合格。如</w:t>
      </w:r>
      <w:r w:rsidR="008C24EC">
        <w:rPr>
          <w:rFonts w:ascii="宋体" w:eastAsia="宋体" w:hAnsi="宋体" w:hint="eastAsia"/>
          <w:color w:val="FF0000"/>
          <w:szCs w:val="21"/>
        </w:rPr>
        <w:t>以</w:t>
      </w:r>
      <w:r w:rsidR="008C24EC" w:rsidRPr="008C24EC">
        <w:rPr>
          <w:rFonts w:ascii="宋体" w:eastAsia="宋体" w:hAnsi="宋体" w:hint="eastAsia"/>
          <w:color w:val="FF0000"/>
          <w:szCs w:val="21"/>
        </w:rPr>
        <w:t>后发现</w:t>
      </w:r>
      <w:r w:rsidR="007974DF">
        <w:rPr>
          <w:rFonts w:ascii="宋体" w:eastAsia="宋体" w:hAnsi="宋体" w:hint="eastAsia"/>
          <w:color w:val="FF0000"/>
          <w:szCs w:val="21"/>
        </w:rPr>
        <w:t>所</w:t>
      </w:r>
      <w:r w:rsidR="008C24EC" w:rsidRPr="008C24EC">
        <w:rPr>
          <w:rFonts w:ascii="宋体" w:eastAsia="宋体" w:hAnsi="宋体" w:hint="eastAsia"/>
          <w:color w:val="FF0000"/>
          <w:szCs w:val="21"/>
        </w:rPr>
        <w:t>交查重</w:t>
      </w:r>
      <w:r w:rsidR="008C24EC">
        <w:rPr>
          <w:rFonts w:ascii="宋体" w:eastAsia="宋体" w:hAnsi="宋体" w:hint="eastAsia"/>
          <w:color w:val="FF0000"/>
          <w:szCs w:val="21"/>
        </w:rPr>
        <w:t>和</w:t>
      </w:r>
      <w:r w:rsidR="008C24EC" w:rsidRPr="008C24EC">
        <w:rPr>
          <w:rFonts w:ascii="宋体" w:eastAsia="宋体" w:hAnsi="宋体" w:hint="eastAsia"/>
          <w:color w:val="FF0000"/>
          <w:szCs w:val="21"/>
        </w:rPr>
        <w:t>送</w:t>
      </w:r>
      <w:r w:rsidR="008C24EC">
        <w:rPr>
          <w:rFonts w:ascii="宋体" w:eastAsia="宋体" w:hAnsi="宋体" w:hint="eastAsia"/>
          <w:color w:val="FF0000"/>
          <w:szCs w:val="21"/>
        </w:rPr>
        <w:t>外</w:t>
      </w:r>
      <w:r w:rsidR="008C24EC" w:rsidRPr="008C24EC">
        <w:rPr>
          <w:rFonts w:ascii="宋体" w:eastAsia="宋体" w:hAnsi="宋体" w:hint="eastAsia"/>
          <w:color w:val="FF0000"/>
          <w:szCs w:val="21"/>
        </w:rPr>
        <w:t>审的论文不一致，由此产生的后果由</w:t>
      </w:r>
      <w:r w:rsidR="00702DFD">
        <w:rPr>
          <w:rFonts w:ascii="宋体" w:eastAsia="宋体" w:hAnsi="宋体" w:hint="eastAsia"/>
          <w:color w:val="FF0000"/>
          <w:szCs w:val="21"/>
        </w:rPr>
        <w:t>学生</w:t>
      </w:r>
      <w:r w:rsidR="008C24EC" w:rsidRPr="008C24EC">
        <w:rPr>
          <w:rFonts w:ascii="宋体" w:eastAsia="宋体" w:hAnsi="宋体" w:hint="eastAsia"/>
          <w:color w:val="FF0000"/>
          <w:szCs w:val="21"/>
        </w:rPr>
        <w:t>个人承担。</w:t>
      </w:r>
      <w:r w:rsidR="008C24EC" w:rsidRPr="008C24EC">
        <w:rPr>
          <w:rFonts w:ascii="宋体" w:eastAsia="宋体" w:hAnsi="宋体" w:hint="eastAsia"/>
          <w:szCs w:val="21"/>
        </w:rPr>
        <w:t xml:space="preserve"> </w:t>
      </w:r>
      <w:r w:rsidRPr="00683A67">
        <w:rPr>
          <w:rFonts w:ascii="宋体" w:eastAsia="宋体" w:hAnsi="宋体" w:hint="eastAsia"/>
          <w:szCs w:val="21"/>
        </w:rPr>
        <w:t>送外审；</w:t>
      </w:r>
    </w:p>
    <w:p w:rsidR="00CB0C44" w:rsidRPr="007519D1" w:rsidRDefault="001C192D" w:rsidP="000C31C0">
      <w:pPr>
        <w:spacing w:line="360" w:lineRule="auto"/>
        <w:rPr>
          <w:rFonts w:ascii="宋体" w:eastAsia="宋体" w:hAnsi="宋体"/>
          <w:b/>
          <w:color w:val="00B050"/>
          <w:szCs w:val="21"/>
        </w:rPr>
      </w:pPr>
      <w:r w:rsidRPr="007519D1">
        <w:rPr>
          <w:rFonts w:ascii="宋体" w:eastAsia="宋体" w:hAnsi="宋体" w:hint="eastAsia"/>
          <w:b/>
          <w:color w:val="00B050"/>
          <w:szCs w:val="21"/>
        </w:rPr>
        <w:t>16级及以前</w:t>
      </w:r>
      <w:r w:rsidR="007519D1" w:rsidRPr="007519D1">
        <w:rPr>
          <w:rFonts w:ascii="宋体" w:eastAsia="宋体" w:hAnsi="宋体" w:hint="eastAsia"/>
          <w:b/>
          <w:color w:val="00B050"/>
          <w:szCs w:val="21"/>
        </w:rPr>
        <w:t>年级</w:t>
      </w:r>
      <w:r w:rsidRPr="007519D1">
        <w:rPr>
          <w:rFonts w:ascii="宋体" w:eastAsia="宋体" w:hAnsi="宋体" w:hint="eastAsia"/>
          <w:b/>
          <w:color w:val="00B050"/>
          <w:szCs w:val="21"/>
        </w:rPr>
        <w:t>的</w:t>
      </w:r>
      <w:r w:rsidR="00274EBD" w:rsidRPr="007519D1">
        <w:rPr>
          <w:rFonts w:ascii="宋体" w:eastAsia="宋体" w:hAnsi="宋体" w:hint="eastAsia"/>
          <w:b/>
          <w:color w:val="00B050"/>
          <w:szCs w:val="21"/>
        </w:rPr>
        <w:t>非全日制</w:t>
      </w:r>
      <w:r w:rsidR="007519D1" w:rsidRPr="007519D1">
        <w:rPr>
          <w:rFonts w:ascii="宋体" w:eastAsia="宋体" w:hAnsi="宋体" w:hint="eastAsia"/>
          <w:b/>
          <w:color w:val="00B050"/>
          <w:szCs w:val="21"/>
        </w:rPr>
        <w:t>在职工程硕士</w:t>
      </w:r>
      <w:r w:rsidR="00274EBD" w:rsidRPr="007519D1">
        <w:rPr>
          <w:rFonts w:ascii="宋体" w:eastAsia="宋体" w:hAnsi="宋体" w:hint="eastAsia"/>
          <w:b/>
          <w:color w:val="00B050"/>
          <w:szCs w:val="21"/>
        </w:rPr>
        <w:t>论文由导师</w:t>
      </w:r>
      <w:r w:rsidR="007519D1" w:rsidRPr="007519D1">
        <w:rPr>
          <w:rFonts w:ascii="宋体" w:eastAsia="宋体" w:hAnsi="宋体" w:hint="eastAsia"/>
          <w:b/>
          <w:color w:val="00B050"/>
          <w:szCs w:val="21"/>
        </w:rPr>
        <w:t>安排</w:t>
      </w:r>
      <w:r w:rsidR="00274EBD" w:rsidRPr="007519D1">
        <w:rPr>
          <w:rFonts w:ascii="宋体" w:eastAsia="宋体" w:hAnsi="宋体" w:hint="eastAsia"/>
          <w:b/>
          <w:color w:val="00B050"/>
          <w:szCs w:val="21"/>
        </w:rPr>
        <w:t>送审；</w:t>
      </w:r>
    </w:p>
    <w:p w:rsidR="00CB0C44" w:rsidRPr="00683A67" w:rsidRDefault="00274EBD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6、5月</w:t>
      </w:r>
      <w:r w:rsidR="00734361" w:rsidRPr="00683A67">
        <w:rPr>
          <w:rFonts w:ascii="宋体" w:eastAsia="宋体" w:hAnsi="宋体" w:hint="eastAsia"/>
          <w:szCs w:val="21"/>
        </w:rPr>
        <w:t>15</w:t>
      </w:r>
      <w:r w:rsidRPr="00683A67">
        <w:rPr>
          <w:rFonts w:ascii="宋体" w:eastAsia="宋体" w:hAnsi="宋体" w:hint="eastAsia"/>
          <w:szCs w:val="21"/>
        </w:rPr>
        <w:t>日左右</w:t>
      </w:r>
      <w:r w:rsidR="00F338AC">
        <w:rPr>
          <w:rFonts w:ascii="宋体" w:eastAsia="宋体" w:hAnsi="宋体" w:hint="eastAsia"/>
          <w:szCs w:val="21"/>
        </w:rPr>
        <w:t>（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第二批6月15日</w:t>
      </w:r>
      <w:r w:rsidR="00F338AC" w:rsidRPr="00683A67">
        <w:rPr>
          <w:rFonts w:ascii="宋体" w:eastAsia="宋体" w:hAnsi="宋体" w:hint="eastAsia"/>
          <w:szCs w:val="21"/>
        </w:rPr>
        <w:t>左右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）</w:t>
      </w:r>
      <w:r w:rsidRPr="00683A67">
        <w:rPr>
          <w:rFonts w:ascii="宋体" w:eastAsia="宋体" w:hAnsi="宋体" w:hint="eastAsia"/>
          <w:szCs w:val="21"/>
        </w:rPr>
        <w:t>完成论文盲审，如有复审，同时进行；</w:t>
      </w:r>
    </w:p>
    <w:p w:rsidR="00CB0C44" w:rsidRPr="00683A67" w:rsidRDefault="00274EBD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7、5月15日左右</w:t>
      </w:r>
      <w:r w:rsidR="00F338AC">
        <w:rPr>
          <w:rFonts w:ascii="宋体" w:eastAsia="宋体" w:hAnsi="宋体" w:hint="eastAsia"/>
          <w:szCs w:val="21"/>
        </w:rPr>
        <w:t>（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第二批6月15日</w:t>
      </w:r>
      <w:r w:rsidR="00F338AC" w:rsidRPr="00683A67">
        <w:rPr>
          <w:rFonts w:ascii="宋体" w:eastAsia="宋体" w:hAnsi="宋体" w:hint="eastAsia"/>
          <w:szCs w:val="21"/>
        </w:rPr>
        <w:t>左右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）</w:t>
      </w:r>
      <w:r w:rsidRPr="00683A67">
        <w:rPr>
          <w:rFonts w:ascii="宋体" w:eastAsia="宋体" w:hAnsi="宋体" w:hint="eastAsia"/>
          <w:szCs w:val="21"/>
        </w:rPr>
        <w:t>通知学生盲审结果，</w:t>
      </w:r>
      <w:r w:rsidR="006611C3">
        <w:rPr>
          <w:rFonts w:ascii="宋体" w:eastAsia="宋体" w:hAnsi="宋体" w:hint="eastAsia"/>
          <w:szCs w:val="21"/>
        </w:rPr>
        <w:t>并</w:t>
      </w:r>
      <w:r w:rsidRPr="00683A67">
        <w:rPr>
          <w:rFonts w:ascii="宋体" w:eastAsia="宋体" w:hAnsi="宋体" w:hint="eastAsia"/>
          <w:szCs w:val="21"/>
        </w:rPr>
        <w:t>领取答辩档案袋</w:t>
      </w:r>
      <w:r w:rsidR="00B7539E">
        <w:rPr>
          <w:rFonts w:ascii="宋体" w:eastAsia="宋体" w:hAnsi="宋体" w:hint="eastAsia"/>
          <w:szCs w:val="21"/>
        </w:rPr>
        <w:t>及资料</w:t>
      </w:r>
      <w:r w:rsidRPr="00683A67">
        <w:rPr>
          <w:rFonts w:ascii="宋体" w:eastAsia="宋体" w:hAnsi="宋体" w:hint="eastAsia"/>
          <w:szCs w:val="21"/>
        </w:rPr>
        <w:t>；</w:t>
      </w:r>
    </w:p>
    <w:p w:rsidR="00CB0C44" w:rsidRPr="00683A67" w:rsidRDefault="00274EBD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8、5月</w:t>
      </w:r>
      <w:r w:rsidR="00734361" w:rsidRPr="00683A67">
        <w:rPr>
          <w:rFonts w:ascii="宋体" w:eastAsia="宋体" w:hAnsi="宋体" w:hint="eastAsia"/>
          <w:szCs w:val="21"/>
        </w:rPr>
        <w:t>17日</w:t>
      </w:r>
      <w:r w:rsidRPr="00683A67">
        <w:rPr>
          <w:rFonts w:ascii="宋体" w:eastAsia="宋体" w:hAnsi="宋体" w:hint="eastAsia"/>
          <w:szCs w:val="21"/>
        </w:rPr>
        <w:t>—</w:t>
      </w:r>
      <w:r w:rsidR="00734361" w:rsidRPr="00683A67">
        <w:rPr>
          <w:rFonts w:ascii="宋体" w:eastAsia="宋体" w:hAnsi="宋体" w:hint="eastAsia"/>
          <w:szCs w:val="21"/>
        </w:rPr>
        <w:t>6</w:t>
      </w:r>
      <w:r w:rsidRPr="00683A67">
        <w:rPr>
          <w:rFonts w:ascii="宋体" w:eastAsia="宋体" w:hAnsi="宋体" w:hint="eastAsia"/>
          <w:szCs w:val="21"/>
        </w:rPr>
        <w:t>月</w:t>
      </w:r>
      <w:r w:rsidR="00734361" w:rsidRPr="00683A67">
        <w:rPr>
          <w:rFonts w:ascii="宋体" w:eastAsia="宋体" w:hAnsi="宋体" w:hint="eastAsia"/>
          <w:szCs w:val="21"/>
        </w:rPr>
        <w:t>4</w:t>
      </w:r>
      <w:r w:rsidRPr="00683A67">
        <w:rPr>
          <w:rFonts w:ascii="宋体" w:eastAsia="宋体" w:hAnsi="宋体" w:hint="eastAsia"/>
          <w:szCs w:val="21"/>
        </w:rPr>
        <w:t>日</w:t>
      </w:r>
      <w:r w:rsidR="00F338AC">
        <w:rPr>
          <w:rFonts w:ascii="宋体" w:eastAsia="宋体" w:hAnsi="宋体" w:hint="eastAsia"/>
          <w:szCs w:val="21"/>
        </w:rPr>
        <w:t>（（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第二批6</w:t>
      </w:r>
      <w:r w:rsidR="00F338AC" w:rsidRPr="00683A67">
        <w:rPr>
          <w:rFonts w:ascii="宋体" w:eastAsia="宋体" w:hAnsi="宋体" w:hint="eastAsia"/>
          <w:szCs w:val="21"/>
        </w:rPr>
        <w:t>月17日—</w:t>
      </w:r>
      <w:r w:rsidR="00F338AC">
        <w:rPr>
          <w:rFonts w:ascii="宋体" w:eastAsia="宋体" w:hAnsi="宋体" w:hint="eastAsia"/>
          <w:szCs w:val="21"/>
        </w:rPr>
        <w:t>7</w:t>
      </w:r>
      <w:r w:rsidR="00F338AC" w:rsidRPr="00683A67">
        <w:rPr>
          <w:rFonts w:ascii="宋体" w:eastAsia="宋体" w:hAnsi="宋体" w:hint="eastAsia"/>
          <w:szCs w:val="21"/>
        </w:rPr>
        <w:t>月4日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）</w:t>
      </w:r>
      <w:r w:rsidRPr="00683A67">
        <w:rPr>
          <w:rFonts w:ascii="宋体" w:eastAsia="宋体" w:hAnsi="宋体" w:hint="eastAsia"/>
          <w:szCs w:val="21"/>
        </w:rPr>
        <w:t>，学院组织完成答辩工作。</w:t>
      </w:r>
      <w:r w:rsidR="00734361" w:rsidRPr="00683A67">
        <w:rPr>
          <w:rFonts w:ascii="宋体" w:eastAsia="宋体" w:hAnsi="宋体" w:hint="eastAsia"/>
          <w:szCs w:val="21"/>
        </w:rPr>
        <w:t>6</w:t>
      </w:r>
      <w:r w:rsidRPr="00683A67">
        <w:rPr>
          <w:rFonts w:ascii="宋体" w:eastAsia="宋体" w:hAnsi="宋体" w:hint="eastAsia"/>
          <w:szCs w:val="21"/>
        </w:rPr>
        <w:t>月</w:t>
      </w:r>
      <w:r w:rsidR="00734361" w:rsidRPr="00683A67">
        <w:rPr>
          <w:rFonts w:ascii="宋体" w:eastAsia="宋体" w:hAnsi="宋体" w:hint="eastAsia"/>
          <w:szCs w:val="21"/>
        </w:rPr>
        <w:t>5</w:t>
      </w:r>
      <w:r w:rsidRPr="00683A67">
        <w:rPr>
          <w:rFonts w:ascii="宋体" w:eastAsia="宋体" w:hAnsi="宋体" w:hint="eastAsia"/>
          <w:szCs w:val="21"/>
        </w:rPr>
        <w:t>日前</w:t>
      </w:r>
      <w:r w:rsidR="00E00997">
        <w:rPr>
          <w:rFonts w:ascii="宋体" w:eastAsia="宋体" w:hAnsi="宋体" w:hint="eastAsia"/>
          <w:szCs w:val="21"/>
        </w:rPr>
        <w:t>（第二批7月5日前）</w:t>
      </w:r>
      <w:r w:rsidRPr="00683A67">
        <w:rPr>
          <w:rFonts w:ascii="宋体" w:eastAsia="宋体" w:hAnsi="宋体" w:hint="eastAsia"/>
          <w:szCs w:val="21"/>
        </w:rPr>
        <w:t>各答辩小组把答辩结果及相关资料全部交到工1-203；</w:t>
      </w:r>
    </w:p>
    <w:p w:rsidR="00CB0C44" w:rsidRDefault="00274EBD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9、6月</w:t>
      </w:r>
      <w:r w:rsidR="00734361" w:rsidRPr="00683A67">
        <w:rPr>
          <w:rFonts w:ascii="宋体" w:eastAsia="宋体" w:hAnsi="宋体" w:hint="eastAsia"/>
          <w:szCs w:val="21"/>
        </w:rPr>
        <w:t>6</w:t>
      </w:r>
      <w:r w:rsidRPr="00683A67">
        <w:rPr>
          <w:rFonts w:ascii="宋体" w:eastAsia="宋体" w:hAnsi="宋体" w:hint="eastAsia"/>
          <w:szCs w:val="21"/>
        </w:rPr>
        <w:t>日前</w:t>
      </w:r>
      <w:r w:rsidR="00F338AC">
        <w:rPr>
          <w:rFonts w:ascii="宋体" w:eastAsia="宋体" w:hAnsi="宋体" w:hint="eastAsia"/>
          <w:szCs w:val="21"/>
        </w:rPr>
        <w:t>（</w:t>
      </w:r>
      <w:r w:rsidR="00F338AC">
        <w:rPr>
          <w:rFonts w:ascii="宋体" w:eastAsia="宋体" w:hAnsi="宋体" w:hint="eastAsia"/>
          <w:szCs w:val="21"/>
          <w:u w:color="FFFFFF" w:themeColor="background1"/>
        </w:rPr>
        <w:t>第二批7</w:t>
      </w:r>
      <w:r w:rsidR="00F338AC" w:rsidRPr="00683A67">
        <w:rPr>
          <w:rFonts w:ascii="宋体" w:eastAsia="宋体" w:hAnsi="宋体" w:hint="eastAsia"/>
          <w:szCs w:val="21"/>
        </w:rPr>
        <w:t>月</w:t>
      </w:r>
      <w:r w:rsidR="00F338AC">
        <w:rPr>
          <w:rFonts w:ascii="宋体" w:eastAsia="宋体" w:hAnsi="宋体" w:hint="eastAsia"/>
          <w:szCs w:val="21"/>
        </w:rPr>
        <w:t>6</w:t>
      </w:r>
      <w:r w:rsidR="00F338AC" w:rsidRPr="00683A67">
        <w:rPr>
          <w:rFonts w:ascii="宋体" w:eastAsia="宋体" w:hAnsi="宋体" w:hint="eastAsia"/>
          <w:szCs w:val="21"/>
        </w:rPr>
        <w:t>日</w:t>
      </w:r>
      <w:r w:rsidR="00F338AC">
        <w:rPr>
          <w:rFonts w:ascii="宋体" w:eastAsia="宋体" w:hAnsi="宋体" w:hint="eastAsia"/>
          <w:szCs w:val="21"/>
        </w:rPr>
        <w:t>前）</w:t>
      </w:r>
      <w:r w:rsidR="00E3271A">
        <w:rPr>
          <w:rFonts w:ascii="宋体" w:eastAsia="宋体" w:hAnsi="宋体" w:hint="eastAsia"/>
          <w:szCs w:val="21"/>
        </w:rPr>
        <w:t>学院</w:t>
      </w:r>
      <w:r w:rsidRPr="00683A67">
        <w:rPr>
          <w:rFonts w:ascii="宋体" w:eastAsia="宋体" w:hAnsi="宋体" w:hint="eastAsia"/>
          <w:szCs w:val="21"/>
        </w:rPr>
        <w:t>录入答辩结果等信息；准备学院评议组会议资料；</w:t>
      </w:r>
    </w:p>
    <w:p w:rsidR="005A17CB" w:rsidRDefault="005A17CB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10、</w:t>
      </w:r>
      <w:r w:rsidRPr="00683A67">
        <w:rPr>
          <w:rFonts w:ascii="宋体" w:eastAsia="宋体" w:hAnsi="宋体" w:hint="eastAsia"/>
          <w:szCs w:val="21"/>
        </w:rPr>
        <w:t>6月</w:t>
      </w:r>
      <w:r w:rsidR="003D4E15">
        <w:rPr>
          <w:rFonts w:ascii="宋体" w:eastAsia="宋体" w:hAnsi="宋体" w:hint="eastAsia"/>
          <w:szCs w:val="21"/>
        </w:rPr>
        <w:t>7</w:t>
      </w:r>
      <w:r w:rsidRPr="00683A67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—6月10日（</w:t>
      </w:r>
      <w:r w:rsidR="00C30B70">
        <w:rPr>
          <w:rFonts w:ascii="宋体" w:eastAsia="宋体" w:hAnsi="宋体" w:hint="eastAsia"/>
          <w:szCs w:val="21"/>
          <w:u w:color="FFFFFF" w:themeColor="background1"/>
        </w:rPr>
        <w:t>第二批7</w:t>
      </w:r>
      <w:r w:rsidR="00C30B70" w:rsidRPr="00683A67">
        <w:rPr>
          <w:rFonts w:ascii="宋体" w:eastAsia="宋体" w:hAnsi="宋体" w:hint="eastAsia"/>
          <w:szCs w:val="21"/>
        </w:rPr>
        <w:t>月</w:t>
      </w:r>
      <w:r w:rsidR="003D4E15">
        <w:rPr>
          <w:rFonts w:ascii="宋体" w:eastAsia="宋体" w:hAnsi="宋体" w:hint="eastAsia"/>
          <w:szCs w:val="21"/>
        </w:rPr>
        <w:t>7</w:t>
      </w:r>
      <w:r w:rsidR="00C30B70" w:rsidRPr="00683A67">
        <w:rPr>
          <w:rFonts w:ascii="宋体" w:eastAsia="宋体" w:hAnsi="宋体" w:hint="eastAsia"/>
          <w:szCs w:val="21"/>
        </w:rPr>
        <w:t>日</w:t>
      </w:r>
      <w:r w:rsidR="00C30B70">
        <w:rPr>
          <w:rFonts w:ascii="宋体" w:eastAsia="宋体" w:hAnsi="宋体" w:hint="eastAsia"/>
          <w:szCs w:val="21"/>
        </w:rPr>
        <w:t>-7月10日），学院评议组审核</w:t>
      </w:r>
      <w:r w:rsidR="003D4E15">
        <w:rPr>
          <w:rFonts w:ascii="宋体" w:eastAsia="宋体" w:hAnsi="宋体" w:hint="eastAsia"/>
          <w:szCs w:val="21"/>
        </w:rPr>
        <w:t>；</w:t>
      </w:r>
    </w:p>
    <w:p w:rsidR="003D4E15" w:rsidRDefault="003D4E15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11、</w:t>
      </w:r>
      <w:r w:rsidRPr="00683A67">
        <w:rPr>
          <w:rFonts w:ascii="宋体" w:eastAsia="宋体" w:hAnsi="宋体" w:hint="eastAsia"/>
          <w:szCs w:val="21"/>
        </w:rPr>
        <w:t>6月</w:t>
      </w:r>
      <w:r>
        <w:rPr>
          <w:rFonts w:ascii="宋体" w:eastAsia="宋体" w:hAnsi="宋体" w:hint="eastAsia"/>
          <w:szCs w:val="21"/>
        </w:rPr>
        <w:t>10</w:t>
      </w:r>
      <w:r w:rsidRPr="00683A67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—6月15日（</w:t>
      </w:r>
      <w:r>
        <w:rPr>
          <w:rFonts w:ascii="宋体" w:eastAsia="宋体" w:hAnsi="宋体" w:hint="eastAsia"/>
          <w:szCs w:val="21"/>
          <w:u w:color="FFFFFF" w:themeColor="background1"/>
        </w:rPr>
        <w:t>第二批7</w:t>
      </w:r>
      <w:r w:rsidRPr="00683A67">
        <w:rPr>
          <w:rFonts w:ascii="宋体" w:eastAsia="宋体" w:hAnsi="宋体" w:hint="eastAsia"/>
          <w:szCs w:val="21"/>
        </w:rPr>
        <w:t>月</w:t>
      </w:r>
      <w:r>
        <w:rPr>
          <w:rFonts w:ascii="宋体" w:eastAsia="宋体" w:hAnsi="宋体" w:hint="eastAsia"/>
          <w:szCs w:val="21"/>
        </w:rPr>
        <w:t>10</w:t>
      </w:r>
      <w:r w:rsidRPr="00683A67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-7月15日），学位分委会审核；</w:t>
      </w:r>
    </w:p>
    <w:p w:rsidR="003D4E15" w:rsidRDefault="003D4E15" w:rsidP="000C31C0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12、</w:t>
      </w:r>
      <w:r w:rsidRPr="00683A67">
        <w:rPr>
          <w:rFonts w:ascii="宋体" w:eastAsia="宋体" w:hAnsi="宋体" w:hint="eastAsia"/>
          <w:szCs w:val="21"/>
        </w:rPr>
        <w:t>6月</w:t>
      </w:r>
      <w:r>
        <w:rPr>
          <w:rFonts w:ascii="宋体" w:eastAsia="宋体" w:hAnsi="宋体" w:hint="eastAsia"/>
          <w:szCs w:val="21"/>
        </w:rPr>
        <w:t>18</w:t>
      </w:r>
      <w:r w:rsidRPr="00683A67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  <w:u w:color="FFFFFF" w:themeColor="background1"/>
        </w:rPr>
        <w:t>第二批7</w:t>
      </w:r>
      <w:r w:rsidRPr="00683A67">
        <w:rPr>
          <w:rFonts w:ascii="宋体" w:eastAsia="宋体" w:hAnsi="宋体" w:hint="eastAsia"/>
          <w:szCs w:val="21"/>
        </w:rPr>
        <w:t>月</w:t>
      </w:r>
      <w:r>
        <w:rPr>
          <w:rFonts w:ascii="宋体" w:eastAsia="宋体" w:hAnsi="宋体" w:hint="eastAsia"/>
          <w:szCs w:val="21"/>
        </w:rPr>
        <w:t>18</w:t>
      </w:r>
      <w:r w:rsidRPr="00683A67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），</w:t>
      </w:r>
      <w:r w:rsidRPr="00125206">
        <w:rPr>
          <w:rFonts w:ascii="宋体" w:eastAsia="宋体" w:hAnsi="宋体" w:hint="eastAsia"/>
          <w:color w:val="FF0000"/>
          <w:szCs w:val="21"/>
        </w:rPr>
        <w:t>校学位办相似性抽检，</w:t>
      </w:r>
      <w:r>
        <w:rPr>
          <w:rFonts w:ascii="宋体" w:eastAsia="宋体" w:hAnsi="宋体" w:hint="eastAsia"/>
          <w:szCs w:val="21"/>
        </w:rPr>
        <w:t>符合检测标准者方可继续申请学位授予，抽检不符合标准的，将按相关规定进行处理</w:t>
      </w:r>
      <w:r w:rsidR="00C069D0">
        <w:rPr>
          <w:rFonts w:ascii="宋体" w:eastAsia="宋体" w:hAnsi="宋体" w:hint="eastAsia"/>
          <w:szCs w:val="21"/>
        </w:rPr>
        <w:t>；</w:t>
      </w:r>
    </w:p>
    <w:p w:rsidR="00125206" w:rsidRDefault="00F2681C" w:rsidP="000C31C0">
      <w:pPr>
        <w:spacing w:line="360" w:lineRule="auto"/>
        <w:rPr>
          <w:ins w:id="1" w:author="a" w:date="2020-03-23T09:25:00Z"/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13、6月底（第二批7月底）学位评定委员会审批。</w:t>
      </w:r>
    </w:p>
    <w:p w:rsidR="00606676" w:rsidRPr="003D4E15" w:rsidRDefault="00606676" w:rsidP="000C31C0">
      <w:pPr>
        <w:spacing w:line="360" w:lineRule="auto"/>
        <w:rPr>
          <w:rFonts w:ascii="宋体" w:eastAsia="宋体" w:hAnsi="宋体"/>
          <w:szCs w:val="21"/>
        </w:rPr>
      </w:pPr>
    </w:p>
    <w:p w:rsidR="00CB0C44" w:rsidRDefault="00125206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</w:t>
      </w:r>
      <w:r w:rsidR="006223D8">
        <w:rPr>
          <w:rFonts w:ascii="宋体" w:eastAsia="宋体" w:hAnsi="宋体" w:hint="eastAsia"/>
          <w:szCs w:val="21"/>
        </w:rPr>
        <w:t>论文</w:t>
      </w:r>
      <w:r w:rsidR="00274EBD" w:rsidRPr="00683A67">
        <w:rPr>
          <w:rFonts w:ascii="宋体" w:eastAsia="宋体" w:hAnsi="宋体" w:hint="eastAsia"/>
          <w:szCs w:val="21"/>
        </w:rPr>
        <w:t>申请免盲</w:t>
      </w:r>
      <w:r w:rsidR="00243F03" w:rsidRPr="00683A67">
        <w:rPr>
          <w:rFonts w:ascii="宋体" w:eastAsia="宋体" w:hAnsi="宋体" w:hint="eastAsia"/>
          <w:szCs w:val="21"/>
        </w:rPr>
        <w:t>审</w:t>
      </w:r>
      <w:r w:rsidR="00455EB5">
        <w:rPr>
          <w:rFonts w:ascii="宋体" w:eastAsia="宋体" w:hAnsi="宋体" w:hint="eastAsia"/>
          <w:szCs w:val="21"/>
        </w:rPr>
        <w:t>：申请时间</w:t>
      </w:r>
      <w:r w:rsidR="00DC63DD">
        <w:rPr>
          <w:rFonts w:ascii="宋体" w:eastAsia="宋体" w:hAnsi="宋体" w:hint="eastAsia"/>
          <w:szCs w:val="21"/>
        </w:rPr>
        <w:t>：</w:t>
      </w:r>
      <w:r w:rsidR="00455EB5">
        <w:rPr>
          <w:rFonts w:ascii="宋体" w:eastAsia="宋体" w:hAnsi="宋体" w:hint="eastAsia"/>
          <w:szCs w:val="21"/>
        </w:rPr>
        <w:t>4月</w:t>
      </w:r>
      <w:r w:rsidR="00A513A8">
        <w:rPr>
          <w:rFonts w:ascii="宋体" w:eastAsia="宋体" w:hAnsi="宋体" w:hint="eastAsia"/>
          <w:szCs w:val="21"/>
        </w:rPr>
        <w:t>10</w:t>
      </w:r>
      <w:r w:rsidR="00455EB5">
        <w:rPr>
          <w:rFonts w:ascii="宋体" w:eastAsia="宋体" w:hAnsi="宋体" w:hint="eastAsia"/>
          <w:szCs w:val="21"/>
        </w:rPr>
        <w:t>日-</w:t>
      </w:r>
      <w:r w:rsidR="005C7C96">
        <w:rPr>
          <w:rFonts w:ascii="宋体" w:eastAsia="宋体" w:hAnsi="宋体" w:hint="eastAsia"/>
          <w:szCs w:val="21"/>
        </w:rPr>
        <w:t>1</w:t>
      </w:r>
      <w:r w:rsidR="00455EB5">
        <w:rPr>
          <w:rFonts w:ascii="宋体" w:eastAsia="宋体" w:hAnsi="宋体" w:hint="eastAsia"/>
          <w:szCs w:val="21"/>
        </w:rPr>
        <w:t>5日，</w:t>
      </w:r>
      <w:r w:rsidR="00E3271A">
        <w:rPr>
          <w:rFonts w:ascii="宋体" w:eastAsia="宋体" w:hAnsi="宋体" w:hint="eastAsia"/>
          <w:szCs w:val="21"/>
        </w:rPr>
        <w:t>学生</w:t>
      </w:r>
      <w:r w:rsidR="00455EB5">
        <w:rPr>
          <w:rFonts w:ascii="宋体" w:eastAsia="宋体" w:hAnsi="宋体" w:hint="eastAsia"/>
          <w:szCs w:val="21"/>
        </w:rPr>
        <w:t>同时</w:t>
      </w:r>
      <w:r w:rsidR="00274EBD" w:rsidRPr="00683A67">
        <w:rPr>
          <w:rFonts w:ascii="宋体" w:eastAsia="宋体" w:hAnsi="宋体" w:hint="eastAsia"/>
          <w:szCs w:val="21"/>
        </w:rPr>
        <w:t>在研究生主页上下载申请表，填好经导师和</w:t>
      </w:r>
      <w:r w:rsidR="00B32ED0">
        <w:rPr>
          <w:rFonts w:ascii="宋体" w:eastAsia="宋体" w:hAnsi="宋体" w:hint="eastAsia"/>
          <w:szCs w:val="21"/>
        </w:rPr>
        <w:t>学院主管</w:t>
      </w:r>
      <w:r w:rsidR="00274EBD" w:rsidRPr="00683A67">
        <w:rPr>
          <w:rFonts w:ascii="宋体" w:eastAsia="宋体" w:hAnsi="宋体" w:hint="eastAsia"/>
          <w:szCs w:val="21"/>
        </w:rPr>
        <w:t>领导签名后，连同证明材料一起交到工1-203，同时上交公示的电子版</w:t>
      </w:r>
      <w:r w:rsidR="00097993">
        <w:rPr>
          <w:rFonts w:ascii="宋体" w:eastAsia="宋体" w:hAnsi="宋体" w:hint="eastAsia"/>
          <w:szCs w:val="21"/>
        </w:rPr>
        <w:t>。免盲审</w:t>
      </w:r>
      <w:r>
        <w:rPr>
          <w:rFonts w:ascii="宋体" w:eastAsia="宋体" w:hAnsi="宋体" w:hint="eastAsia"/>
          <w:szCs w:val="21"/>
        </w:rPr>
        <w:t>的</w:t>
      </w:r>
      <w:r w:rsidR="00097993">
        <w:rPr>
          <w:rFonts w:ascii="宋体" w:eastAsia="宋体" w:hAnsi="宋体" w:hint="eastAsia"/>
          <w:szCs w:val="21"/>
        </w:rPr>
        <w:t>论文由导师自己安排送审。盲审公示的</w:t>
      </w:r>
      <w:r w:rsidR="00274EBD" w:rsidRPr="00683A67">
        <w:rPr>
          <w:rFonts w:ascii="宋体" w:eastAsia="宋体" w:hAnsi="宋体" w:hint="eastAsia"/>
          <w:szCs w:val="21"/>
        </w:rPr>
        <w:t>电子版格式如下：</w:t>
      </w:r>
    </w:p>
    <w:tbl>
      <w:tblPr>
        <w:tblW w:w="8473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8"/>
        <w:gridCol w:w="960"/>
        <w:gridCol w:w="888"/>
        <w:gridCol w:w="1092"/>
        <w:gridCol w:w="1332"/>
        <w:gridCol w:w="1561"/>
        <w:gridCol w:w="1428"/>
        <w:gridCol w:w="684"/>
      </w:tblGrid>
      <w:tr w:rsidR="00CB0C44" w:rsidRPr="00683A67">
        <w:trPr>
          <w:trHeight w:val="82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发表论文题目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期刊名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B0C44" w:rsidRPr="00683A67" w:rsidRDefault="00274EBD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szCs w:val="21"/>
              </w:rPr>
            </w:pPr>
            <w:r w:rsidRPr="00683A67">
              <w:rPr>
                <w:rFonts w:ascii="宋体" w:eastAsia="宋体" w:hAnsi="宋体" w:cs="等线"/>
                <w:color w:val="000000"/>
                <w:kern w:val="0"/>
                <w:szCs w:val="21"/>
              </w:rPr>
              <w:t>请注明第几区</w:t>
            </w:r>
          </w:p>
        </w:tc>
      </w:tr>
      <w:tr w:rsidR="00683A67" w:rsidRPr="00683A67">
        <w:trPr>
          <w:trHeight w:val="82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83A67" w:rsidRPr="00683A67" w:rsidRDefault="00683A67" w:rsidP="000C31C0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等线"/>
                <w:color w:val="000000"/>
                <w:kern w:val="0"/>
                <w:szCs w:val="21"/>
              </w:rPr>
            </w:pPr>
          </w:p>
        </w:tc>
      </w:tr>
    </w:tbl>
    <w:p w:rsidR="005877FA" w:rsidRPr="00683A67" w:rsidRDefault="005877FA" w:rsidP="000C31C0">
      <w:pPr>
        <w:spacing w:line="360" w:lineRule="auto"/>
        <w:rPr>
          <w:rFonts w:ascii="宋体" w:eastAsia="宋体" w:hAnsi="宋体"/>
          <w:szCs w:val="21"/>
        </w:rPr>
      </w:pPr>
    </w:p>
    <w:p w:rsidR="00CB0C44" w:rsidRPr="00683A67" w:rsidRDefault="00125206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 w:rsidR="00CC2F93">
        <w:rPr>
          <w:rFonts w:ascii="宋体" w:eastAsia="宋体" w:hAnsi="宋体" w:hint="eastAsia"/>
          <w:szCs w:val="21"/>
        </w:rPr>
        <w:t>、</w:t>
      </w:r>
      <w:r w:rsidR="004F44F3" w:rsidRPr="00683A67">
        <w:rPr>
          <w:rFonts w:ascii="宋体" w:eastAsia="宋体" w:hAnsi="宋体" w:hint="eastAsia"/>
          <w:szCs w:val="21"/>
        </w:rPr>
        <w:t>提交毕业成果证明要求：</w:t>
      </w:r>
    </w:p>
    <w:p w:rsidR="004F44F3" w:rsidRPr="00683A67" w:rsidRDefault="004F44F3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1、已发表的论文提供刊物封面、目录及论文第一页复印件；</w:t>
      </w:r>
      <w:r w:rsidR="00850D41">
        <w:rPr>
          <w:rFonts w:ascii="宋体" w:eastAsia="宋体" w:hAnsi="宋体" w:hint="eastAsia"/>
          <w:szCs w:val="21"/>
        </w:rPr>
        <w:t>被收录的论文须出具学校图书馆开具的“收录证明”；</w:t>
      </w:r>
    </w:p>
    <w:p w:rsidR="004F44F3" w:rsidRPr="00683A67" w:rsidRDefault="004F44F3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2、已录用的论文提供杂志社“</w:t>
      </w:r>
      <w:r w:rsidR="00B31D7F">
        <w:rPr>
          <w:rFonts w:ascii="宋体" w:eastAsia="宋体" w:hAnsi="宋体" w:hint="eastAsia"/>
          <w:szCs w:val="21"/>
        </w:rPr>
        <w:t>稿件</w:t>
      </w:r>
      <w:r w:rsidRPr="00683A67">
        <w:rPr>
          <w:rFonts w:ascii="宋体" w:eastAsia="宋体" w:hAnsi="宋体" w:hint="eastAsia"/>
          <w:szCs w:val="21"/>
        </w:rPr>
        <w:t>录用通知”及缴费发票复印件；</w:t>
      </w:r>
    </w:p>
    <w:p w:rsidR="004F44F3" w:rsidRPr="00683A67" w:rsidRDefault="004F44F3" w:rsidP="000C31C0">
      <w:pPr>
        <w:spacing w:line="360" w:lineRule="auto"/>
        <w:rPr>
          <w:rFonts w:ascii="宋体" w:eastAsia="宋体" w:hAnsi="宋体"/>
          <w:szCs w:val="21"/>
        </w:rPr>
      </w:pPr>
      <w:r w:rsidRPr="00683A67">
        <w:rPr>
          <w:rFonts w:ascii="宋体" w:eastAsia="宋体" w:hAnsi="宋体" w:hint="eastAsia"/>
          <w:szCs w:val="21"/>
        </w:rPr>
        <w:t>3、专利提供申请书及已进入实审</w:t>
      </w:r>
      <w:r w:rsidR="00B31D7F">
        <w:rPr>
          <w:rFonts w:ascii="宋体" w:eastAsia="宋体" w:hAnsi="宋体" w:hint="eastAsia"/>
          <w:szCs w:val="21"/>
        </w:rPr>
        <w:t>阶段</w:t>
      </w:r>
      <w:r w:rsidRPr="00683A67">
        <w:rPr>
          <w:rFonts w:ascii="宋体" w:eastAsia="宋体" w:hAnsi="宋体" w:hint="eastAsia"/>
          <w:szCs w:val="21"/>
        </w:rPr>
        <w:t>通知书</w:t>
      </w:r>
      <w:r w:rsidR="00622EE5" w:rsidRPr="00683A67">
        <w:rPr>
          <w:rFonts w:ascii="宋体" w:eastAsia="宋体" w:hAnsi="宋体" w:hint="eastAsia"/>
          <w:szCs w:val="21"/>
        </w:rPr>
        <w:t>；</w:t>
      </w:r>
    </w:p>
    <w:p w:rsidR="0018352D" w:rsidRDefault="002368D3" w:rsidP="000C31C0">
      <w:pPr>
        <w:spacing w:line="360" w:lineRule="auto"/>
        <w:rPr>
          <w:rFonts w:hAnsi="宋体"/>
        </w:rPr>
      </w:pPr>
      <w:r>
        <w:rPr>
          <w:rFonts w:ascii="宋体" w:eastAsia="宋体" w:hAnsi="宋体" w:hint="eastAsia"/>
          <w:szCs w:val="21"/>
        </w:rPr>
        <w:t>4</w:t>
      </w:r>
      <w:r w:rsidR="0018352D">
        <w:rPr>
          <w:rFonts w:ascii="宋体" w:eastAsia="宋体" w:hAnsi="宋体" w:hint="eastAsia"/>
          <w:szCs w:val="21"/>
        </w:rPr>
        <w:t>、学硕如果“</w:t>
      </w:r>
      <w:r w:rsidR="0018352D">
        <w:rPr>
          <w:rFonts w:hAnsi="宋体" w:hint="eastAsia"/>
        </w:rPr>
        <w:t>以第一作者或第二作者（第一作者应为其指导老师）在核心（参考北大中文核心期刊目录（</w:t>
      </w:r>
      <w:r w:rsidR="0018352D">
        <w:rPr>
          <w:rFonts w:hAnsi="宋体" w:hint="eastAsia"/>
        </w:rPr>
        <w:t>2014</w:t>
      </w:r>
      <w:r w:rsidR="0018352D">
        <w:rPr>
          <w:rFonts w:hAnsi="宋体" w:hint="eastAsia"/>
        </w:rPr>
        <w:t>年版））或以上期刊发表（或录用）与学位论文主要内容相关的学术论文至少</w:t>
      </w:r>
      <w:r w:rsidR="0018352D">
        <w:rPr>
          <w:rFonts w:hAnsi="宋体" w:hint="eastAsia"/>
        </w:rPr>
        <w:t>1</w:t>
      </w:r>
      <w:r w:rsidR="0018352D">
        <w:rPr>
          <w:rFonts w:hAnsi="宋体" w:hint="eastAsia"/>
        </w:rPr>
        <w:t>篇”做为毕业成果条件，</w:t>
      </w:r>
      <w:r w:rsidR="0018352D" w:rsidRPr="00BF2EE1">
        <w:rPr>
          <w:rFonts w:hAnsi="宋体" w:hint="eastAsia"/>
          <w:color w:val="FF0000"/>
        </w:rPr>
        <w:t>须</w:t>
      </w:r>
      <w:r>
        <w:rPr>
          <w:rFonts w:hAnsi="宋体" w:hint="eastAsia"/>
          <w:color w:val="FF0000"/>
        </w:rPr>
        <w:t>先行</w:t>
      </w:r>
      <w:r w:rsidR="0018352D" w:rsidRPr="00BF2EE1">
        <w:rPr>
          <w:rFonts w:hAnsi="宋体" w:hint="eastAsia"/>
          <w:color w:val="FF0000"/>
        </w:rPr>
        <w:t>在证明材料</w:t>
      </w:r>
      <w:r w:rsidR="00BF2EE1" w:rsidRPr="00BF2EE1">
        <w:rPr>
          <w:rFonts w:hAnsi="宋体" w:hint="eastAsia"/>
          <w:color w:val="FF0000"/>
        </w:rPr>
        <w:t>上</w:t>
      </w:r>
      <w:r w:rsidR="0018352D" w:rsidRPr="00BF2EE1">
        <w:rPr>
          <w:rFonts w:hAnsi="宋体" w:hint="eastAsia"/>
          <w:color w:val="FF0000"/>
        </w:rPr>
        <w:t>注明所发表的刊物在北大中文核心期刊目录（</w:t>
      </w:r>
      <w:r w:rsidR="0018352D" w:rsidRPr="00BF2EE1">
        <w:rPr>
          <w:rFonts w:hAnsi="宋体" w:hint="eastAsia"/>
          <w:color w:val="FF0000"/>
        </w:rPr>
        <w:t>2014</w:t>
      </w:r>
      <w:r w:rsidR="0018352D" w:rsidRPr="00BF2EE1">
        <w:rPr>
          <w:rFonts w:hAnsi="宋体" w:hint="eastAsia"/>
          <w:color w:val="FF0000"/>
        </w:rPr>
        <w:t>年版）中的类别及编号</w:t>
      </w:r>
      <w:r w:rsidR="0018352D">
        <w:rPr>
          <w:rFonts w:hAnsi="宋体" w:hint="eastAsia"/>
        </w:rPr>
        <w:t>，以</w:t>
      </w:r>
      <w:r>
        <w:rPr>
          <w:rFonts w:hAnsi="宋体" w:hint="eastAsia"/>
        </w:rPr>
        <w:t>便审核查对；</w:t>
      </w:r>
    </w:p>
    <w:p w:rsidR="002368D3" w:rsidRDefault="002368D3" w:rsidP="002368D3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Pr="00683A67">
        <w:rPr>
          <w:rFonts w:ascii="宋体" w:eastAsia="宋体" w:hAnsi="宋体" w:hint="eastAsia"/>
          <w:szCs w:val="21"/>
        </w:rPr>
        <w:t>、所有成果证明须经导师审核，请导师在成果证明材料空白处签上“成果属实”并手写签</w:t>
      </w:r>
      <w:r>
        <w:rPr>
          <w:rFonts w:ascii="宋体" w:eastAsia="宋体" w:hAnsi="宋体" w:hint="eastAsia"/>
          <w:szCs w:val="21"/>
        </w:rPr>
        <w:t>名</w:t>
      </w:r>
      <w:r w:rsidR="00C40479">
        <w:rPr>
          <w:rFonts w:ascii="宋体" w:eastAsia="宋体" w:hAnsi="宋体" w:hint="eastAsia"/>
          <w:szCs w:val="21"/>
        </w:rPr>
        <w:t>，</w:t>
      </w:r>
      <w:r w:rsidR="00C40479" w:rsidRPr="00521251">
        <w:rPr>
          <w:rFonts w:ascii="宋体" w:eastAsia="宋体" w:hAnsi="宋体" w:hint="eastAsia"/>
          <w:color w:val="FF0000"/>
          <w:szCs w:val="21"/>
        </w:rPr>
        <w:t>承担监管责任</w:t>
      </w:r>
      <w:r w:rsidR="00395D85">
        <w:rPr>
          <w:rFonts w:ascii="宋体" w:eastAsia="宋体" w:hAnsi="宋体" w:hint="eastAsia"/>
          <w:szCs w:val="21"/>
        </w:rPr>
        <w:t>；</w:t>
      </w:r>
    </w:p>
    <w:p w:rsidR="002368D3" w:rsidRDefault="00395D85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6、</w:t>
      </w:r>
      <w:r w:rsidR="00560A21">
        <w:rPr>
          <w:rFonts w:ascii="宋体" w:eastAsia="宋体" w:hAnsi="宋体" w:hint="eastAsia"/>
          <w:szCs w:val="21"/>
        </w:rPr>
        <w:t>毕业相关表格所需</w:t>
      </w:r>
      <w:r w:rsidR="00E5640C">
        <w:rPr>
          <w:rFonts w:ascii="宋体" w:eastAsia="宋体" w:hAnsi="宋体" w:hint="eastAsia"/>
          <w:szCs w:val="21"/>
        </w:rPr>
        <w:t>张贴</w:t>
      </w:r>
      <w:r>
        <w:rPr>
          <w:rFonts w:ascii="宋体" w:eastAsia="宋体" w:hAnsi="宋体" w:hint="eastAsia"/>
          <w:szCs w:val="21"/>
        </w:rPr>
        <w:t>的成绩单</w:t>
      </w:r>
      <w:r w:rsidR="003251DC">
        <w:rPr>
          <w:rFonts w:ascii="宋体" w:eastAsia="宋体" w:hAnsi="宋体" w:hint="eastAsia"/>
          <w:szCs w:val="21"/>
        </w:rPr>
        <w:t>请</w:t>
      </w:r>
      <w:r>
        <w:rPr>
          <w:rFonts w:ascii="宋体" w:eastAsia="宋体" w:hAnsi="宋体" w:hint="eastAsia"/>
          <w:szCs w:val="21"/>
        </w:rPr>
        <w:t>自行打印，成绩单必须</w:t>
      </w:r>
      <w:r w:rsidR="00560A21"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 w:hint="eastAsia"/>
          <w:szCs w:val="21"/>
        </w:rPr>
        <w:t>本学期</w:t>
      </w:r>
      <w:r w:rsidR="00560A21">
        <w:rPr>
          <w:rFonts w:ascii="宋体" w:eastAsia="宋体" w:hAnsi="宋体" w:hint="eastAsia"/>
          <w:szCs w:val="21"/>
        </w:rPr>
        <w:t>打印的</w:t>
      </w:r>
      <w:r>
        <w:rPr>
          <w:rFonts w:ascii="宋体" w:eastAsia="宋体" w:hAnsi="宋体" w:hint="eastAsia"/>
          <w:szCs w:val="21"/>
        </w:rPr>
        <w:t>成绩</w:t>
      </w:r>
      <w:r w:rsidR="00560A21">
        <w:rPr>
          <w:rFonts w:ascii="宋体" w:eastAsia="宋体" w:hAnsi="宋体" w:hint="eastAsia"/>
          <w:szCs w:val="21"/>
        </w:rPr>
        <w:t>已</w:t>
      </w:r>
      <w:r>
        <w:rPr>
          <w:rFonts w:ascii="宋体" w:eastAsia="宋体" w:hAnsi="宋体" w:hint="eastAsia"/>
          <w:szCs w:val="21"/>
        </w:rPr>
        <w:t>齐全</w:t>
      </w:r>
      <w:r w:rsidR="00560A21">
        <w:rPr>
          <w:rFonts w:ascii="宋体" w:eastAsia="宋体" w:hAnsi="宋体" w:hint="eastAsia"/>
          <w:szCs w:val="21"/>
        </w:rPr>
        <w:t>的成绩单</w:t>
      </w:r>
      <w:r>
        <w:rPr>
          <w:rFonts w:ascii="宋体" w:eastAsia="宋体" w:hAnsi="宋体" w:hint="eastAsia"/>
          <w:szCs w:val="21"/>
        </w:rPr>
        <w:t>，</w:t>
      </w:r>
      <w:r w:rsidR="003251DC" w:rsidRPr="00560A21">
        <w:rPr>
          <w:rFonts w:ascii="宋体" w:eastAsia="宋体" w:hAnsi="宋体" w:hint="eastAsia"/>
          <w:color w:val="FF0000"/>
          <w:szCs w:val="21"/>
        </w:rPr>
        <w:t>不能使用以前</w:t>
      </w:r>
      <w:r w:rsidR="000A5932" w:rsidRPr="00560A21">
        <w:rPr>
          <w:rFonts w:ascii="宋体" w:eastAsia="宋体" w:hAnsi="宋体" w:hint="eastAsia"/>
          <w:color w:val="FF0000"/>
          <w:szCs w:val="21"/>
        </w:rPr>
        <w:t>打印</w:t>
      </w:r>
      <w:r w:rsidR="003251DC" w:rsidRPr="00560A21">
        <w:rPr>
          <w:rFonts w:ascii="宋体" w:eastAsia="宋体" w:hAnsi="宋体" w:hint="eastAsia"/>
          <w:color w:val="FF0000"/>
          <w:szCs w:val="21"/>
        </w:rPr>
        <w:t>的</w:t>
      </w:r>
      <w:r w:rsidR="000A5932" w:rsidRPr="00560A21">
        <w:rPr>
          <w:rFonts w:ascii="宋体" w:eastAsia="宋体" w:hAnsi="宋体" w:hint="eastAsia"/>
          <w:color w:val="FF0000"/>
          <w:szCs w:val="21"/>
        </w:rPr>
        <w:t>旧</w:t>
      </w:r>
      <w:r w:rsidR="003251DC" w:rsidRPr="00560A21">
        <w:rPr>
          <w:rFonts w:ascii="宋体" w:eastAsia="宋体" w:hAnsi="宋体" w:hint="eastAsia"/>
          <w:color w:val="FF0000"/>
          <w:szCs w:val="21"/>
        </w:rPr>
        <w:t>成绩单</w:t>
      </w:r>
      <w:r w:rsidR="003251DC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打印完请整齐粘贴在表格指定位置。</w:t>
      </w:r>
    </w:p>
    <w:p w:rsidR="001C45FB" w:rsidRDefault="001C45FB" w:rsidP="000C31C0">
      <w:pPr>
        <w:spacing w:line="360" w:lineRule="auto"/>
        <w:rPr>
          <w:rFonts w:ascii="宋体" w:eastAsia="宋体" w:hAnsi="宋体"/>
          <w:szCs w:val="21"/>
        </w:rPr>
      </w:pPr>
    </w:p>
    <w:p w:rsidR="001C45FB" w:rsidRPr="002368D3" w:rsidRDefault="00AD6BA3" w:rsidP="000C31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四</w:t>
      </w:r>
      <w:r w:rsidR="001C45FB">
        <w:rPr>
          <w:rFonts w:ascii="宋体" w:eastAsia="宋体" w:hAnsi="宋体" w:hint="eastAsia"/>
          <w:szCs w:val="21"/>
        </w:rPr>
        <w:t>、未尽事宜，后续再通知。</w:t>
      </w:r>
    </w:p>
    <w:sectPr w:rsidR="001C45FB" w:rsidRPr="002368D3" w:rsidSect="00CB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6DB" w:rsidRDefault="00DE56DB" w:rsidP="00531189">
      <w:r>
        <w:separator/>
      </w:r>
    </w:p>
  </w:endnote>
  <w:endnote w:type="continuationSeparator" w:id="0">
    <w:p w:rsidR="00DE56DB" w:rsidRDefault="00DE56DB" w:rsidP="00531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6DB" w:rsidRDefault="00DE56DB" w:rsidP="00531189">
      <w:r>
        <w:separator/>
      </w:r>
    </w:p>
  </w:footnote>
  <w:footnote w:type="continuationSeparator" w:id="0">
    <w:p w:rsidR="00DE56DB" w:rsidRDefault="00DE56DB" w:rsidP="00531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1D00DED"/>
    <w:rsid w:val="00097993"/>
    <w:rsid w:val="000A5932"/>
    <w:rsid w:val="000C31C0"/>
    <w:rsid w:val="0010137A"/>
    <w:rsid w:val="0012109A"/>
    <w:rsid w:val="00125206"/>
    <w:rsid w:val="00164311"/>
    <w:rsid w:val="0018352D"/>
    <w:rsid w:val="001949EA"/>
    <w:rsid w:val="001C192D"/>
    <w:rsid w:val="001C45FB"/>
    <w:rsid w:val="001D5E08"/>
    <w:rsid w:val="00224477"/>
    <w:rsid w:val="002368D3"/>
    <w:rsid w:val="00243F03"/>
    <w:rsid w:val="00245121"/>
    <w:rsid w:val="00247E89"/>
    <w:rsid w:val="00274EBD"/>
    <w:rsid w:val="002B0E2B"/>
    <w:rsid w:val="003251DC"/>
    <w:rsid w:val="00345AD6"/>
    <w:rsid w:val="003775FE"/>
    <w:rsid w:val="003902DD"/>
    <w:rsid w:val="003937D2"/>
    <w:rsid w:val="00395D85"/>
    <w:rsid w:val="003D4E15"/>
    <w:rsid w:val="00455EB5"/>
    <w:rsid w:val="00477317"/>
    <w:rsid w:val="00477319"/>
    <w:rsid w:val="004D3EC5"/>
    <w:rsid w:val="004F2514"/>
    <w:rsid w:val="004F44F3"/>
    <w:rsid w:val="00521251"/>
    <w:rsid w:val="00531189"/>
    <w:rsid w:val="00533961"/>
    <w:rsid w:val="00554382"/>
    <w:rsid w:val="00557EA1"/>
    <w:rsid w:val="00560A21"/>
    <w:rsid w:val="00581302"/>
    <w:rsid w:val="005877FA"/>
    <w:rsid w:val="005A17CB"/>
    <w:rsid w:val="005C7C96"/>
    <w:rsid w:val="00606676"/>
    <w:rsid w:val="006223D8"/>
    <w:rsid w:val="00622EE5"/>
    <w:rsid w:val="00647577"/>
    <w:rsid w:val="00652CD9"/>
    <w:rsid w:val="006611C3"/>
    <w:rsid w:val="006833C9"/>
    <w:rsid w:val="00683A67"/>
    <w:rsid w:val="006C1443"/>
    <w:rsid w:val="006C24AB"/>
    <w:rsid w:val="006C710E"/>
    <w:rsid w:val="006E4C35"/>
    <w:rsid w:val="0070112B"/>
    <w:rsid w:val="00702DFD"/>
    <w:rsid w:val="00734361"/>
    <w:rsid w:val="00740C7F"/>
    <w:rsid w:val="007519D1"/>
    <w:rsid w:val="007974DF"/>
    <w:rsid w:val="00802617"/>
    <w:rsid w:val="00850D41"/>
    <w:rsid w:val="0087129A"/>
    <w:rsid w:val="00876938"/>
    <w:rsid w:val="008A52D5"/>
    <w:rsid w:val="008C24EC"/>
    <w:rsid w:val="008F6563"/>
    <w:rsid w:val="00900316"/>
    <w:rsid w:val="0093444A"/>
    <w:rsid w:val="00992FF4"/>
    <w:rsid w:val="009C4E0C"/>
    <w:rsid w:val="009D05FE"/>
    <w:rsid w:val="009D469E"/>
    <w:rsid w:val="009F4586"/>
    <w:rsid w:val="00A05304"/>
    <w:rsid w:val="00A26355"/>
    <w:rsid w:val="00A513A8"/>
    <w:rsid w:val="00A55096"/>
    <w:rsid w:val="00AD6BA3"/>
    <w:rsid w:val="00AE2291"/>
    <w:rsid w:val="00B01260"/>
    <w:rsid w:val="00B10C35"/>
    <w:rsid w:val="00B275CA"/>
    <w:rsid w:val="00B31D7F"/>
    <w:rsid w:val="00B32ED0"/>
    <w:rsid w:val="00B37286"/>
    <w:rsid w:val="00B7539E"/>
    <w:rsid w:val="00B93B41"/>
    <w:rsid w:val="00B977BE"/>
    <w:rsid w:val="00BD1906"/>
    <w:rsid w:val="00BE0568"/>
    <w:rsid w:val="00BF2EE1"/>
    <w:rsid w:val="00C069D0"/>
    <w:rsid w:val="00C30B70"/>
    <w:rsid w:val="00C31019"/>
    <w:rsid w:val="00C40479"/>
    <w:rsid w:val="00C61C76"/>
    <w:rsid w:val="00C949E7"/>
    <w:rsid w:val="00CB0C44"/>
    <w:rsid w:val="00CB34FA"/>
    <w:rsid w:val="00CC2F93"/>
    <w:rsid w:val="00CD03C8"/>
    <w:rsid w:val="00CF6ED8"/>
    <w:rsid w:val="00D0712F"/>
    <w:rsid w:val="00D451CF"/>
    <w:rsid w:val="00D77C32"/>
    <w:rsid w:val="00DC63DD"/>
    <w:rsid w:val="00DE56DB"/>
    <w:rsid w:val="00E00997"/>
    <w:rsid w:val="00E3271A"/>
    <w:rsid w:val="00E5640C"/>
    <w:rsid w:val="00EF3841"/>
    <w:rsid w:val="00F2681C"/>
    <w:rsid w:val="00F338AC"/>
    <w:rsid w:val="00F91FFE"/>
    <w:rsid w:val="00F92E46"/>
    <w:rsid w:val="00FB5001"/>
    <w:rsid w:val="07F66468"/>
    <w:rsid w:val="083464C8"/>
    <w:rsid w:val="152D1035"/>
    <w:rsid w:val="1A337FF2"/>
    <w:rsid w:val="236C63CF"/>
    <w:rsid w:val="2E281CE7"/>
    <w:rsid w:val="3DA1236D"/>
    <w:rsid w:val="3F8540C0"/>
    <w:rsid w:val="47345CA9"/>
    <w:rsid w:val="51D00DED"/>
    <w:rsid w:val="53C3323C"/>
    <w:rsid w:val="5B147467"/>
    <w:rsid w:val="5BEB6FFB"/>
    <w:rsid w:val="5BF3754B"/>
    <w:rsid w:val="5EDA15FF"/>
    <w:rsid w:val="626D7035"/>
    <w:rsid w:val="62C01C27"/>
    <w:rsid w:val="631728A9"/>
    <w:rsid w:val="6BE50ECE"/>
    <w:rsid w:val="72B2052E"/>
    <w:rsid w:val="7DED5196"/>
    <w:rsid w:val="7E371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0C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B0C44"/>
    <w:rPr>
      <w:color w:val="0000FF"/>
      <w:u w:val="single"/>
    </w:rPr>
  </w:style>
  <w:style w:type="paragraph" w:styleId="a4">
    <w:name w:val="header"/>
    <w:basedOn w:val="a"/>
    <w:link w:val="Char"/>
    <w:rsid w:val="0053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311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3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3118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Emphasis"/>
    <w:basedOn w:val="a0"/>
    <w:qFormat/>
    <w:rsid w:val="009D469E"/>
    <w:rPr>
      <w:i/>
      <w:iCs/>
    </w:rPr>
  </w:style>
  <w:style w:type="paragraph" w:styleId="a7">
    <w:name w:val="Balloon Text"/>
    <w:basedOn w:val="a"/>
    <w:link w:val="Char1"/>
    <w:rsid w:val="00521251"/>
    <w:rPr>
      <w:sz w:val="18"/>
      <w:szCs w:val="18"/>
    </w:rPr>
  </w:style>
  <w:style w:type="character" w:customStyle="1" w:styleId="Char1">
    <w:name w:val="批注框文本 Char"/>
    <w:basedOn w:val="a0"/>
    <w:link w:val="a7"/>
    <w:rsid w:val="005212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&#12289;4&#26376;1&#26085;&#8212;4&#26376;13&#26085;&#20132;&#26597;&#37325;&#30340;&#35770;&#25991;&#30005;&#23376;&#29256;&#65292;&#35831;&#21457;&#21040;&#37038;&#31665;342168594@qq.com,&#23558;&#25353;&#25910;&#21040;&#35770;&#25991;&#26102;&#38388;&#20808;&#21518;&#20998;&#25209;&#36827;&#34892;&#26597;&#37325;,&#24182;&#25226;&#32467;&#26524;&#21453;&#39304;&#32473;&#22823;&#23478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116</cp:revision>
  <cp:lastPrinted>2019-03-08T05:56:00Z</cp:lastPrinted>
  <dcterms:created xsi:type="dcterms:W3CDTF">2018-03-21T01:44:00Z</dcterms:created>
  <dcterms:modified xsi:type="dcterms:W3CDTF">2020-03-23T01:25:00Z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2052-11.1.0.8582</vt:lpwstr>
  </property>
</Properties>
</file>